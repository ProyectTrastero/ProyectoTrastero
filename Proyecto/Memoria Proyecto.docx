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1DC" w:rsidRDefault="001C61DC">
      <w:pPr>
        <w:jc w:val="center"/>
      </w:pPr>
    </w:p>
    <w:p w:rsidR="001C61DC" w:rsidRDefault="001C61DC">
      <w:pPr>
        <w:jc w:val="center"/>
      </w:pPr>
    </w:p>
    <w:p w:rsidR="001C61DC" w:rsidRDefault="00B02FD7">
      <w:pPr>
        <w:jc w:val="center"/>
      </w:pPr>
      <w:r>
        <w:rPr>
          <w:noProof/>
        </w:rPr>
        <w:drawing>
          <wp:anchor distT="0" distB="0" distL="114300" distR="114300" simplePos="0" relativeHeight="5" behindDoc="0" locked="0" layoutInCell="1" allowOverlap="1">
            <wp:simplePos x="0" y="0"/>
            <wp:positionH relativeFrom="column">
              <wp:posOffset>1404620</wp:posOffset>
            </wp:positionH>
            <wp:positionV relativeFrom="paragraph">
              <wp:posOffset>-69850</wp:posOffset>
            </wp:positionV>
            <wp:extent cx="2950210" cy="1800225"/>
            <wp:effectExtent l="0" t="0" r="0" b="0"/>
            <wp:wrapSquare wrapText="bothSides"/>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pic:cNvPicPr>
                      <a:picLocks noChangeAspect="1" noChangeArrowheads="1"/>
                    </pic:cNvPicPr>
                  </pic:nvPicPr>
                  <pic:blipFill>
                    <a:blip r:embed="rId9"/>
                    <a:stretch>
                      <a:fillRect/>
                    </a:stretch>
                  </pic:blipFill>
                  <pic:spPr bwMode="auto">
                    <a:xfrm>
                      <a:off x="0" y="0"/>
                      <a:ext cx="2950210" cy="1800225"/>
                    </a:xfrm>
                    <a:prstGeom prst="rect">
                      <a:avLst/>
                    </a:prstGeom>
                  </pic:spPr>
                </pic:pic>
              </a:graphicData>
            </a:graphic>
          </wp:anchor>
        </w:drawing>
      </w:r>
    </w:p>
    <w:p w:rsidR="001C61DC" w:rsidRPr="00493CB9" w:rsidRDefault="00B02FD7">
      <w:pPr>
        <w:jc w:val="center"/>
      </w:pPr>
      <w:r w:rsidRPr="00493CB9">
        <w:br/>
      </w:r>
    </w:p>
    <w:p w:rsidR="001C61DC" w:rsidRPr="00493CB9" w:rsidRDefault="001C61DC">
      <w:pPr>
        <w:jc w:val="center"/>
      </w:pPr>
    </w:p>
    <w:p w:rsidR="001C61DC" w:rsidRPr="00493CB9" w:rsidRDefault="001C61DC">
      <w:pPr>
        <w:jc w:val="center"/>
        <w:rPr>
          <w:b/>
        </w:rPr>
      </w:pPr>
    </w:p>
    <w:p w:rsidR="001C61DC" w:rsidRPr="00493CB9" w:rsidRDefault="001C61DC">
      <w:pPr>
        <w:jc w:val="center"/>
        <w:rPr>
          <w:b/>
        </w:rPr>
      </w:pPr>
    </w:p>
    <w:p w:rsidR="001C61DC" w:rsidRPr="00493CB9" w:rsidRDefault="001C61DC">
      <w:pPr>
        <w:jc w:val="center"/>
        <w:rPr>
          <w:b/>
        </w:rPr>
      </w:pPr>
    </w:p>
    <w:p w:rsidR="001C61DC" w:rsidRPr="00493CB9" w:rsidRDefault="001C61DC">
      <w:pPr>
        <w:jc w:val="center"/>
        <w:rPr>
          <w:b/>
        </w:rPr>
      </w:pPr>
    </w:p>
    <w:p w:rsidR="001C61DC" w:rsidRPr="00493CB9" w:rsidRDefault="001C61DC">
      <w:pPr>
        <w:jc w:val="center"/>
        <w:rPr>
          <w:b/>
        </w:rPr>
      </w:pPr>
    </w:p>
    <w:p w:rsidR="001C61DC" w:rsidRPr="00493CB9" w:rsidRDefault="00B02FD7">
      <w:pPr>
        <w:jc w:val="center"/>
      </w:pPr>
      <w:r w:rsidRPr="00493CB9">
        <w:rPr>
          <w:b/>
        </w:rPr>
        <w:t>TRABAJO FIN DE CICLO</w:t>
      </w:r>
    </w:p>
    <w:p w:rsidR="001C61DC" w:rsidRPr="00493CB9" w:rsidRDefault="00C10096">
      <w:pPr>
        <w:jc w:val="center"/>
        <w:rPr>
          <w:b/>
          <w:color w:val="7030A0"/>
        </w:rPr>
      </w:pPr>
      <w:proofErr w:type="spellStart"/>
      <w:r w:rsidRPr="00493CB9">
        <w:rPr>
          <w:b/>
          <w:color w:val="7030A0"/>
        </w:rPr>
        <w:t>MiTrasteroOnline</w:t>
      </w:r>
      <w:proofErr w:type="spellEnd"/>
    </w:p>
    <w:p w:rsidR="001C61DC" w:rsidRPr="00493CB9" w:rsidRDefault="001C61DC">
      <w:pPr>
        <w:jc w:val="center"/>
        <w:rPr>
          <w:b/>
        </w:rPr>
      </w:pPr>
    </w:p>
    <w:p w:rsidR="001C61DC" w:rsidRPr="00493CB9" w:rsidRDefault="00B02FD7">
      <w:pPr>
        <w:jc w:val="center"/>
        <w:rPr>
          <w:b/>
        </w:rPr>
      </w:pPr>
      <w:r w:rsidRPr="00493CB9">
        <w:rPr>
          <w:b/>
        </w:rPr>
        <w:t>DESARROLLO DE APLICACIONES WEB</w:t>
      </w:r>
    </w:p>
    <w:p w:rsidR="001C61DC" w:rsidRPr="00493CB9" w:rsidRDefault="00B02FD7">
      <w:pPr>
        <w:jc w:val="center"/>
      </w:pPr>
      <w:r w:rsidRPr="00493CB9">
        <w:rPr>
          <w:b/>
        </w:rPr>
        <w:t>CURSO 2021/2022</w:t>
      </w:r>
    </w:p>
    <w:p w:rsidR="001C61DC" w:rsidRPr="00493CB9" w:rsidRDefault="001C61DC">
      <w:pPr>
        <w:jc w:val="center"/>
        <w:rPr>
          <w:b/>
        </w:rPr>
      </w:pPr>
    </w:p>
    <w:p w:rsidR="001C61DC" w:rsidRPr="00493CB9" w:rsidRDefault="001C61DC">
      <w:pPr>
        <w:jc w:val="center"/>
        <w:rPr>
          <w:b/>
        </w:rPr>
      </w:pPr>
    </w:p>
    <w:p w:rsidR="001C61DC" w:rsidRPr="00493CB9" w:rsidRDefault="001C61DC">
      <w:pPr>
        <w:jc w:val="center"/>
        <w:rPr>
          <w:b/>
        </w:rPr>
      </w:pPr>
    </w:p>
    <w:p w:rsidR="001C61DC" w:rsidRPr="00493CB9" w:rsidRDefault="00B02FD7">
      <w:pPr>
        <w:jc w:val="right"/>
      </w:pPr>
      <w:r w:rsidRPr="00493CB9">
        <w:rPr>
          <w:b/>
        </w:rPr>
        <w:t xml:space="preserve">AUTOR: </w:t>
      </w:r>
      <w:r w:rsidR="00666859" w:rsidRPr="00493CB9">
        <w:t xml:space="preserve">Emma María </w:t>
      </w:r>
      <w:proofErr w:type="spellStart"/>
      <w:r w:rsidR="00666859" w:rsidRPr="00493CB9">
        <w:t>Covas</w:t>
      </w:r>
      <w:proofErr w:type="spellEnd"/>
      <w:r w:rsidR="00666859" w:rsidRPr="00493CB9">
        <w:t xml:space="preserve"> </w:t>
      </w:r>
      <w:proofErr w:type="spellStart"/>
      <w:r w:rsidR="00666859" w:rsidRPr="00493CB9">
        <w:t>Bada</w:t>
      </w:r>
      <w:proofErr w:type="spellEnd"/>
    </w:p>
    <w:p w:rsidR="00666859" w:rsidRPr="00493CB9" w:rsidRDefault="00666859">
      <w:pPr>
        <w:jc w:val="right"/>
      </w:pPr>
      <w:r w:rsidRPr="00493CB9">
        <w:t xml:space="preserve">Daniel Eduardo Zapata </w:t>
      </w:r>
      <w:proofErr w:type="spellStart"/>
      <w:r w:rsidRPr="00493CB9">
        <w:t>Zapata</w:t>
      </w:r>
      <w:proofErr w:type="spellEnd"/>
      <w:r w:rsidRPr="00493CB9">
        <w:t xml:space="preserve"> </w:t>
      </w:r>
    </w:p>
    <w:p w:rsidR="00C10096" w:rsidRPr="00493CB9" w:rsidRDefault="00C10096">
      <w:pPr>
        <w:jc w:val="right"/>
      </w:pPr>
      <w:r w:rsidRPr="00493CB9">
        <w:t xml:space="preserve">Marta </w:t>
      </w:r>
      <w:proofErr w:type="spellStart"/>
      <w:r w:rsidRPr="00493CB9">
        <w:t>Fonfreda</w:t>
      </w:r>
      <w:proofErr w:type="spellEnd"/>
      <w:r w:rsidRPr="00493CB9">
        <w:t xml:space="preserve"> García </w:t>
      </w:r>
    </w:p>
    <w:p w:rsidR="00C10096" w:rsidRPr="00493CB9" w:rsidRDefault="00C10096">
      <w:pPr>
        <w:jc w:val="right"/>
      </w:pPr>
    </w:p>
    <w:p w:rsidR="001C61DC" w:rsidRPr="00493CB9" w:rsidRDefault="00B02FD7">
      <w:pPr>
        <w:jc w:val="right"/>
      </w:pPr>
      <w:r w:rsidRPr="00493CB9">
        <w:rPr>
          <w:b/>
        </w:rPr>
        <w:t xml:space="preserve">TUTOR/A: </w:t>
      </w:r>
      <w:r w:rsidR="00C10096" w:rsidRPr="00493CB9">
        <w:t>Luis Miguel Cortes</w:t>
      </w:r>
    </w:p>
    <w:p w:rsidR="001C61DC" w:rsidRPr="00493CB9" w:rsidRDefault="001C61DC"/>
    <w:p w:rsidR="001C61DC" w:rsidRPr="00493CB9" w:rsidRDefault="00B02FD7">
      <w:pPr>
        <w:jc w:val="right"/>
      </w:pPr>
      <w:r w:rsidRPr="00493CB9">
        <w:t>Enero 2022</w:t>
      </w:r>
    </w:p>
    <w:p w:rsidR="001C61DC" w:rsidRPr="00493CB9" w:rsidRDefault="00B02FD7">
      <w:pPr>
        <w:spacing w:before="0" w:after="160" w:line="259" w:lineRule="auto"/>
        <w:ind w:firstLine="0"/>
        <w:jc w:val="left"/>
      </w:pPr>
      <w:r w:rsidRPr="00493CB9">
        <w:br w:type="page"/>
      </w:r>
    </w:p>
    <w:p w:rsidR="001C61DC" w:rsidRPr="00493CB9" w:rsidRDefault="00B02FD7">
      <w:pPr>
        <w:ind w:firstLine="0"/>
        <w:jc w:val="left"/>
        <w:rPr>
          <w:b/>
        </w:rPr>
      </w:pPr>
      <w:r w:rsidRPr="00493CB9">
        <w:rPr>
          <w:b/>
        </w:rPr>
        <w:lastRenderedPageBreak/>
        <w:t>AGRADECIMIENTOS</w:t>
      </w:r>
    </w:p>
    <w:p w:rsidR="001C61DC" w:rsidRPr="00493CB9" w:rsidRDefault="00B02FD7">
      <w:pPr>
        <w:spacing w:before="0" w:after="160" w:line="259" w:lineRule="auto"/>
        <w:ind w:firstLine="0"/>
        <w:jc w:val="left"/>
      </w:pPr>
      <w:r w:rsidRPr="00493CB9">
        <w:br w:type="page"/>
      </w:r>
    </w:p>
    <w:p w:rsidR="001C61DC" w:rsidRPr="00493CB9" w:rsidRDefault="00B02FD7">
      <w:pPr>
        <w:spacing w:before="0" w:after="160" w:line="259" w:lineRule="auto"/>
        <w:ind w:firstLine="0"/>
        <w:jc w:val="left"/>
      </w:pPr>
      <w:r w:rsidRPr="00493CB9">
        <w:lastRenderedPageBreak/>
        <w:br w:type="page"/>
      </w:r>
    </w:p>
    <w:p w:rsidR="001C61DC" w:rsidRPr="00493CB9" w:rsidRDefault="00B02FD7">
      <w:pPr>
        <w:ind w:firstLine="0"/>
        <w:jc w:val="left"/>
        <w:rPr>
          <w:b/>
        </w:rPr>
      </w:pPr>
      <w:r w:rsidRPr="00493CB9">
        <w:rPr>
          <w:b/>
        </w:rPr>
        <w:lastRenderedPageBreak/>
        <w:t>RESUMEN</w:t>
      </w:r>
    </w:p>
    <w:p w:rsidR="001C61DC" w:rsidRPr="00493CB9" w:rsidRDefault="00B02FD7">
      <w:r w:rsidRPr="00493CB9">
        <w:t>Descripción en 10 líneas del proyecto.</w:t>
      </w:r>
    </w:p>
    <w:p w:rsidR="001C61DC" w:rsidRPr="00493CB9" w:rsidRDefault="00B02FD7">
      <w:pPr>
        <w:ind w:firstLine="0"/>
      </w:pPr>
      <w:r w:rsidRPr="00493CB9">
        <w:rPr>
          <w:b/>
          <w:i/>
        </w:rPr>
        <w:t>Palabras clave</w:t>
      </w:r>
      <w:r w:rsidRPr="00493CB9">
        <w:rPr>
          <w:b/>
        </w:rPr>
        <w:t>:</w:t>
      </w:r>
      <w:r w:rsidRPr="00493CB9">
        <w:t xml:space="preserve"> Programación, Aprendizaje Basado en Vídeo, Formación Profesional, YouTube, MOOC.</w:t>
      </w:r>
    </w:p>
    <w:p w:rsidR="001C61DC" w:rsidRPr="00493CB9" w:rsidRDefault="00B02FD7">
      <w:pPr>
        <w:spacing w:before="0" w:after="160" w:line="259" w:lineRule="auto"/>
        <w:ind w:firstLine="0"/>
        <w:jc w:val="left"/>
      </w:pPr>
      <w:r w:rsidRPr="00493CB9">
        <w:br w:type="page"/>
      </w:r>
    </w:p>
    <w:p w:rsidR="001C61DC" w:rsidRPr="00493CB9" w:rsidRDefault="00B02FD7">
      <w:pPr>
        <w:ind w:firstLine="0"/>
        <w:jc w:val="left"/>
        <w:rPr>
          <w:b/>
        </w:rPr>
      </w:pPr>
      <w:r w:rsidRPr="00493CB9">
        <w:rPr>
          <w:b/>
        </w:rPr>
        <w:lastRenderedPageBreak/>
        <w:t>ABSTRACT</w:t>
      </w:r>
    </w:p>
    <w:p w:rsidR="001C61DC" w:rsidRPr="00493CB9" w:rsidRDefault="00B02FD7">
      <w:r w:rsidRPr="00493CB9">
        <w:t xml:space="preserve">La misma descripción en </w:t>
      </w:r>
      <w:proofErr w:type="gramStart"/>
      <w:r w:rsidRPr="00493CB9">
        <w:t>Inglés</w:t>
      </w:r>
      <w:proofErr w:type="gramEnd"/>
      <w:r w:rsidRPr="00493CB9">
        <w:t xml:space="preserve">.    </w:t>
      </w:r>
    </w:p>
    <w:p w:rsidR="001C61DC" w:rsidRPr="00493CB9" w:rsidRDefault="00B02FD7">
      <w:pPr>
        <w:rPr>
          <w:lang w:val="en-US"/>
        </w:rPr>
      </w:pPr>
      <w:r w:rsidRPr="00493CB9">
        <w:rPr>
          <w:b/>
          <w:i/>
          <w:lang w:val="en-US"/>
        </w:rPr>
        <w:t>Keywords</w:t>
      </w:r>
      <w:r w:rsidRPr="00493CB9">
        <w:rPr>
          <w:b/>
          <w:lang w:val="en-US"/>
        </w:rPr>
        <w:t>:</w:t>
      </w:r>
      <w:r w:rsidRPr="00493CB9">
        <w:rPr>
          <w:lang w:val="en-US"/>
        </w:rPr>
        <w:t xml:space="preserve"> Programming, video-based learning, VBL, Vocational Training, YouTube, MOOC.</w:t>
      </w:r>
    </w:p>
    <w:p w:rsidR="001C61DC" w:rsidRPr="00493CB9" w:rsidRDefault="001C61DC">
      <w:pPr>
        <w:rPr>
          <w:lang w:val="en-US"/>
        </w:rPr>
        <w:sectPr w:rsidR="001C61DC" w:rsidRPr="00493CB9">
          <w:headerReference w:type="default" r:id="rId10"/>
          <w:footerReference w:type="default" r:id="rId11"/>
          <w:pgSz w:w="11906" w:h="16838"/>
          <w:pgMar w:top="1417" w:right="1701" w:bottom="1417" w:left="1701" w:header="708" w:footer="708" w:gutter="0"/>
          <w:cols w:space="720"/>
          <w:formProt w:val="0"/>
          <w:docGrid w:linePitch="360" w:charSpace="-6145"/>
        </w:sectPr>
      </w:pPr>
    </w:p>
    <w:sdt>
      <w:sdtPr>
        <w:id w:val="1734194850"/>
        <w:docPartObj>
          <w:docPartGallery w:val="Table of Contents"/>
          <w:docPartUnique/>
        </w:docPartObj>
      </w:sdtPr>
      <w:sdtEndPr/>
      <w:sdtContent>
        <w:p w:rsidR="001C61DC" w:rsidRPr="00493CB9" w:rsidRDefault="00B02FD7">
          <w:pPr>
            <w:ind w:firstLine="0"/>
            <w:jc w:val="left"/>
          </w:pPr>
          <w:r w:rsidRPr="00493CB9">
            <w:rPr>
              <w:b/>
            </w:rPr>
            <w:t>INDICE</w:t>
          </w:r>
        </w:p>
        <w:p w:rsidR="001C61DC" w:rsidRPr="00493CB9" w:rsidRDefault="00B02FD7">
          <w:pPr>
            <w:pStyle w:val="TDC1"/>
            <w:tabs>
              <w:tab w:val="left" w:pos="1320"/>
              <w:tab w:val="right" w:leader="dot" w:pos="8494"/>
            </w:tabs>
            <w:rPr>
              <w:rFonts w:eastAsiaTheme="minorEastAsia"/>
              <w:color w:val="00000A"/>
            </w:rPr>
          </w:pPr>
          <w:r w:rsidRPr="00493CB9">
            <w:fldChar w:fldCharType="begin"/>
          </w:r>
          <w:r w:rsidRPr="00493CB9">
            <w:instrText>TOC \z \o "1-3" \u \h</w:instrText>
          </w:r>
          <w:r w:rsidRPr="00493CB9">
            <w:fldChar w:fldCharType="separate"/>
          </w:r>
          <w:hyperlink w:anchor="_Toc6750612">
            <w:r w:rsidRPr="00493CB9">
              <w:rPr>
                <w:rStyle w:val="Enlacedelndice"/>
                <w:webHidden/>
              </w:rPr>
              <w:t>1.</w:t>
            </w:r>
            <w:r w:rsidRPr="00493CB9">
              <w:rPr>
                <w:rStyle w:val="Enlacedelndice"/>
                <w:rFonts w:eastAsiaTheme="minorEastAsia"/>
                <w:color w:val="00000A"/>
              </w:rPr>
              <w:tab/>
            </w:r>
            <w:r w:rsidRPr="00493CB9">
              <w:rPr>
                <w:rStyle w:val="Enlacedelndice"/>
                <w:lang w:bidi="en-US"/>
              </w:rPr>
              <w:t>INTRODUCCION</w:t>
            </w:r>
            <w:r w:rsidRPr="00493CB9">
              <w:rPr>
                <w:webHidden/>
              </w:rPr>
              <w:fldChar w:fldCharType="begin"/>
            </w:r>
            <w:r w:rsidRPr="00493CB9">
              <w:rPr>
                <w:webHidden/>
              </w:rPr>
              <w:instrText>PAGEREF _Toc6750612 \h</w:instrText>
            </w:r>
            <w:r w:rsidRPr="00493CB9">
              <w:rPr>
                <w:webHidden/>
              </w:rPr>
            </w:r>
            <w:r w:rsidRPr="00493CB9">
              <w:rPr>
                <w:webHidden/>
              </w:rPr>
              <w:fldChar w:fldCharType="separate"/>
            </w:r>
            <w:r w:rsidRPr="00493CB9">
              <w:rPr>
                <w:rStyle w:val="Enlacedelndice"/>
              </w:rPr>
              <w:tab/>
              <w:t>1</w:t>
            </w:r>
            <w:r w:rsidRPr="00493CB9">
              <w:rPr>
                <w:webHidden/>
              </w:rPr>
              <w:fldChar w:fldCharType="end"/>
            </w:r>
          </w:hyperlink>
        </w:p>
        <w:p w:rsidR="001C61DC" w:rsidRPr="00493CB9" w:rsidRDefault="002F2F81">
          <w:pPr>
            <w:pStyle w:val="TDC1"/>
            <w:tabs>
              <w:tab w:val="left" w:pos="1320"/>
              <w:tab w:val="right" w:leader="dot" w:pos="8494"/>
            </w:tabs>
            <w:rPr>
              <w:rFonts w:eastAsiaTheme="minorEastAsia"/>
              <w:color w:val="00000A"/>
            </w:rPr>
          </w:pPr>
          <w:hyperlink w:anchor="_Toc6750613">
            <w:r w:rsidR="00B02FD7" w:rsidRPr="00493CB9">
              <w:rPr>
                <w:rStyle w:val="Enlacedelndice"/>
                <w:webHidden/>
              </w:rPr>
              <w:t>2.</w:t>
            </w:r>
            <w:r w:rsidR="00B02FD7" w:rsidRPr="00493CB9">
              <w:rPr>
                <w:rStyle w:val="Enlacedelndice"/>
                <w:rFonts w:eastAsiaTheme="minorEastAsia"/>
                <w:color w:val="00000A"/>
              </w:rPr>
              <w:tab/>
            </w:r>
            <w:r w:rsidR="00B02FD7" w:rsidRPr="00493CB9">
              <w:rPr>
                <w:rStyle w:val="Enlacedelndice"/>
              </w:rPr>
              <w:t>JUSTIFICACION</w:t>
            </w:r>
            <w:r w:rsidR="00B02FD7" w:rsidRPr="00493CB9">
              <w:rPr>
                <w:webHidden/>
              </w:rPr>
              <w:fldChar w:fldCharType="begin"/>
            </w:r>
            <w:r w:rsidR="00B02FD7" w:rsidRPr="00493CB9">
              <w:rPr>
                <w:webHidden/>
              </w:rPr>
              <w:instrText>PAGEREF _Toc6750613 \h</w:instrText>
            </w:r>
            <w:r w:rsidR="00B02FD7" w:rsidRPr="00493CB9">
              <w:rPr>
                <w:webHidden/>
              </w:rPr>
            </w:r>
            <w:r w:rsidR="00B02FD7" w:rsidRPr="00493CB9">
              <w:rPr>
                <w:webHidden/>
              </w:rPr>
              <w:fldChar w:fldCharType="separate"/>
            </w:r>
            <w:r w:rsidR="00B02FD7" w:rsidRPr="00493CB9">
              <w:rPr>
                <w:rStyle w:val="Enlacedelndice"/>
              </w:rPr>
              <w:tab/>
              <w:t>2</w:t>
            </w:r>
            <w:r w:rsidR="00B02FD7" w:rsidRPr="00493CB9">
              <w:rPr>
                <w:webHidden/>
              </w:rPr>
              <w:fldChar w:fldCharType="end"/>
            </w:r>
          </w:hyperlink>
        </w:p>
        <w:p w:rsidR="001C61DC" w:rsidRPr="00493CB9" w:rsidRDefault="002F2F81">
          <w:pPr>
            <w:pStyle w:val="TDC1"/>
            <w:tabs>
              <w:tab w:val="left" w:pos="1320"/>
              <w:tab w:val="right" w:leader="dot" w:pos="8494"/>
            </w:tabs>
            <w:rPr>
              <w:rFonts w:eastAsiaTheme="minorEastAsia"/>
              <w:color w:val="00000A"/>
            </w:rPr>
          </w:pPr>
          <w:hyperlink w:anchor="_Toc6750614">
            <w:r w:rsidR="00B02FD7" w:rsidRPr="00493CB9">
              <w:rPr>
                <w:rStyle w:val="Enlacedelndice"/>
                <w:webHidden/>
              </w:rPr>
              <w:t>3.</w:t>
            </w:r>
            <w:r w:rsidR="00B02FD7" w:rsidRPr="00493CB9">
              <w:rPr>
                <w:rStyle w:val="Enlacedelndice"/>
                <w:rFonts w:eastAsiaTheme="minorEastAsia"/>
                <w:color w:val="00000A"/>
              </w:rPr>
              <w:tab/>
            </w:r>
            <w:r w:rsidR="00B02FD7" w:rsidRPr="00493CB9">
              <w:rPr>
                <w:rStyle w:val="Enlacedelndice"/>
              </w:rPr>
              <w:t>OBJETIVOS</w:t>
            </w:r>
            <w:r w:rsidR="00B02FD7" w:rsidRPr="00493CB9">
              <w:rPr>
                <w:webHidden/>
              </w:rPr>
              <w:fldChar w:fldCharType="begin"/>
            </w:r>
            <w:r w:rsidR="00B02FD7" w:rsidRPr="00493CB9">
              <w:rPr>
                <w:webHidden/>
              </w:rPr>
              <w:instrText>PAGEREF _Toc6750614 \h</w:instrText>
            </w:r>
            <w:r w:rsidR="00B02FD7" w:rsidRPr="00493CB9">
              <w:rPr>
                <w:webHidden/>
              </w:rPr>
            </w:r>
            <w:r w:rsidR="00B02FD7" w:rsidRPr="00493CB9">
              <w:rPr>
                <w:webHidden/>
              </w:rPr>
              <w:fldChar w:fldCharType="separate"/>
            </w:r>
            <w:r w:rsidR="00B02FD7" w:rsidRPr="00493CB9">
              <w:rPr>
                <w:rStyle w:val="Enlacedelndice"/>
              </w:rPr>
              <w:tab/>
              <w:t>3</w:t>
            </w:r>
            <w:r w:rsidR="00B02FD7" w:rsidRPr="00493CB9">
              <w:rPr>
                <w:webHidden/>
              </w:rPr>
              <w:fldChar w:fldCharType="end"/>
            </w:r>
          </w:hyperlink>
        </w:p>
        <w:p w:rsidR="001C61DC" w:rsidRPr="00493CB9" w:rsidRDefault="002F2F81">
          <w:pPr>
            <w:pStyle w:val="TDC1"/>
            <w:tabs>
              <w:tab w:val="left" w:pos="1320"/>
              <w:tab w:val="right" w:leader="dot" w:pos="8494"/>
            </w:tabs>
            <w:rPr>
              <w:rFonts w:eastAsiaTheme="minorEastAsia"/>
              <w:color w:val="00000A"/>
            </w:rPr>
          </w:pPr>
          <w:hyperlink w:anchor="_Toc6750615">
            <w:r w:rsidR="00B02FD7" w:rsidRPr="00493CB9">
              <w:rPr>
                <w:rStyle w:val="Enlacedelndice"/>
                <w:webHidden/>
              </w:rPr>
              <w:t>4.</w:t>
            </w:r>
            <w:r w:rsidR="00B02FD7" w:rsidRPr="00493CB9">
              <w:rPr>
                <w:rStyle w:val="Enlacedelndice"/>
                <w:rFonts w:eastAsiaTheme="minorEastAsia"/>
                <w:color w:val="00000A"/>
              </w:rPr>
              <w:tab/>
            </w:r>
            <w:r w:rsidR="00B02FD7" w:rsidRPr="00493CB9">
              <w:rPr>
                <w:rStyle w:val="Enlacedelndice"/>
              </w:rPr>
              <w:t>MÉTODO</w:t>
            </w:r>
            <w:r w:rsidR="00B02FD7" w:rsidRPr="00493CB9">
              <w:rPr>
                <w:webHidden/>
              </w:rPr>
              <w:fldChar w:fldCharType="begin"/>
            </w:r>
            <w:r w:rsidR="00B02FD7" w:rsidRPr="00493CB9">
              <w:rPr>
                <w:webHidden/>
              </w:rPr>
              <w:instrText>PAGEREF _Toc6750615 \h</w:instrText>
            </w:r>
            <w:r w:rsidR="00B02FD7" w:rsidRPr="00493CB9">
              <w:rPr>
                <w:webHidden/>
              </w:rPr>
            </w:r>
            <w:r w:rsidR="00B02FD7" w:rsidRPr="00493CB9">
              <w:rPr>
                <w:webHidden/>
              </w:rPr>
              <w:fldChar w:fldCharType="separate"/>
            </w:r>
            <w:r w:rsidR="00B02FD7" w:rsidRPr="00493CB9">
              <w:rPr>
                <w:rStyle w:val="Enlacedelndice"/>
              </w:rPr>
              <w:tab/>
              <w:t>4</w:t>
            </w:r>
            <w:r w:rsidR="00B02FD7" w:rsidRPr="00493CB9">
              <w:rPr>
                <w:webHidden/>
              </w:rPr>
              <w:fldChar w:fldCharType="end"/>
            </w:r>
          </w:hyperlink>
        </w:p>
        <w:p w:rsidR="001C61DC" w:rsidRPr="00493CB9" w:rsidRDefault="002F2F81">
          <w:pPr>
            <w:pStyle w:val="TDC2"/>
            <w:tabs>
              <w:tab w:val="left" w:pos="1540"/>
              <w:tab w:val="right" w:leader="dot" w:pos="8494"/>
            </w:tabs>
            <w:rPr>
              <w:rFonts w:eastAsiaTheme="minorEastAsia"/>
              <w:color w:val="00000A"/>
            </w:rPr>
          </w:pPr>
          <w:hyperlink w:anchor="_Toc6750616">
            <w:r w:rsidR="00B02FD7" w:rsidRPr="00493CB9">
              <w:rPr>
                <w:rStyle w:val="Enlacedelndice"/>
                <w:webHidden/>
              </w:rPr>
              <w:t>4.1.</w:t>
            </w:r>
            <w:r w:rsidR="00B02FD7" w:rsidRPr="00493CB9">
              <w:rPr>
                <w:rStyle w:val="Enlacedelndice"/>
                <w:rFonts w:eastAsiaTheme="minorEastAsia"/>
                <w:color w:val="00000A"/>
              </w:rPr>
              <w:tab/>
            </w:r>
            <w:r w:rsidR="00B02FD7" w:rsidRPr="00493CB9">
              <w:rPr>
                <w:rStyle w:val="Enlacedelndice"/>
              </w:rPr>
              <w:t>PARTICIPANTES</w:t>
            </w:r>
            <w:r w:rsidR="00B02FD7" w:rsidRPr="00493CB9">
              <w:rPr>
                <w:webHidden/>
              </w:rPr>
              <w:fldChar w:fldCharType="begin"/>
            </w:r>
            <w:r w:rsidR="00B02FD7" w:rsidRPr="00493CB9">
              <w:rPr>
                <w:webHidden/>
              </w:rPr>
              <w:instrText>PAGEREF _Toc6750616 \h</w:instrText>
            </w:r>
            <w:r w:rsidR="00B02FD7" w:rsidRPr="00493CB9">
              <w:rPr>
                <w:webHidden/>
              </w:rPr>
            </w:r>
            <w:r w:rsidR="00B02FD7" w:rsidRPr="00493CB9">
              <w:rPr>
                <w:webHidden/>
              </w:rPr>
              <w:fldChar w:fldCharType="separate"/>
            </w:r>
            <w:r w:rsidR="00B02FD7" w:rsidRPr="00493CB9">
              <w:rPr>
                <w:rStyle w:val="Enlacedelndice"/>
              </w:rPr>
              <w:tab/>
              <w:t>4</w:t>
            </w:r>
            <w:r w:rsidR="00B02FD7" w:rsidRPr="00493CB9">
              <w:rPr>
                <w:webHidden/>
              </w:rPr>
              <w:fldChar w:fldCharType="end"/>
            </w:r>
          </w:hyperlink>
        </w:p>
        <w:p w:rsidR="001C61DC" w:rsidRPr="00493CB9" w:rsidRDefault="002F2F81">
          <w:pPr>
            <w:pStyle w:val="TDC2"/>
            <w:tabs>
              <w:tab w:val="left" w:pos="1540"/>
              <w:tab w:val="right" w:leader="dot" w:pos="8494"/>
            </w:tabs>
            <w:rPr>
              <w:rFonts w:eastAsiaTheme="minorEastAsia"/>
              <w:color w:val="00000A"/>
            </w:rPr>
          </w:pPr>
          <w:hyperlink w:anchor="_Toc6750617">
            <w:r w:rsidR="00B02FD7" w:rsidRPr="00493CB9">
              <w:rPr>
                <w:rStyle w:val="Enlacedelndice"/>
                <w:webHidden/>
              </w:rPr>
              <w:t>4.2.</w:t>
            </w:r>
            <w:r w:rsidR="00B02FD7" w:rsidRPr="00493CB9">
              <w:rPr>
                <w:rStyle w:val="Enlacedelndice"/>
                <w:rFonts w:eastAsiaTheme="minorEastAsia"/>
                <w:color w:val="00000A"/>
              </w:rPr>
              <w:tab/>
            </w:r>
            <w:r w:rsidR="00B02FD7" w:rsidRPr="00493CB9">
              <w:rPr>
                <w:rStyle w:val="Enlacedelndice"/>
              </w:rPr>
              <w:t>CONTEXTO</w:t>
            </w:r>
            <w:r w:rsidR="00B02FD7" w:rsidRPr="00493CB9">
              <w:rPr>
                <w:webHidden/>
              </w:rPr>
              <w:fldChar w:fldCharType="begin"/>
            </w:r>
            <w:r w:rsidR="00B02FD7" w:rsidRPr="00493CB9">
              <w:rPr>
                <w:webHidden/>
              </w:rPr>
              <w:instrText>PAGEREF _Toc6750617 \h</w:instrText>
            </w:r>
            <w:r w:rsidR="00B02FD7" w:rsidRPr="00493CB9">
              <w:rPr>
                <w:webHidden/>
              </w:rPr>
            </w:r>
            <w:r w:rsidR="00B02FD7" w:rsidRPr="00493CB9">
              <w:rPr>
                <w:webHidden/>
              </w:rPr>
              <w:fldChar w:fldCharType="separate"/>
            </w:r>
            <w:r w:rsidR="00B02FD7" w:rsidRPr="00493CB9">
              <w:rPr>
                <w:rStyle w:val="Enlacedelndice"/>
              </w:rPr>
              <w:tab/>
              <w:t>4</w:t>
            </w:r>
            <w:r w:rsidR="00B02FD7" w:rsidRPr="00493CB9">
              <w:rPr>
                <w:webHidden/>
              </w:rPr>
              <w:fldChar w:fldCharType="end"/>
            </w:r>
          </w:hyperlink>
        </w:p>
        <w:p w:rsidR="001C61DC" w:rsidRPr="00493CB9" w:rsidRDefault="002F2F81">
          <w:pPr>
            <w:pStyle w:val="TDC2"/>
            <w:tabs>
              <w:tab w:val="left" w:pos="1540"/>
              <w:tab w:val="right" w:leader="dot" w:pos="8494"/>
            </w:tabs>
            <w:rPr>
              <w:rFonts w:eastAsiaTheme="minorEastAsia"/>
              <w:color w:val="00000A"/>
            </w:rPr>
          </w:pPr>
          <w:hyperlink w:anchor="_Toc6750618">
            <w:r w:rsidR="00B02FD7" w:rsidRPr="00493CB9">
              <w:rPr>
                <w:rStyle w:val="Enlacedelndice"/>
                <w:webHidden/>
              </w:rPr>
              <w:t>4.3.</w:t>
            </w:r>
            <w:r w:rsidR="00B02FD7" w:rsidRPr="00493CB9">
              <w:rPr>
                <w:rStyle w:val="Enlacedelndice"/>
                <w:rFonts w:eastAsiaTheme="minorEastAsia"/>
                <w:color w:val="00000A"/>
              </w:rPr>
              <w:tab/>
            </w:r>
            <w:r w:rsidR="00B02FD7" w:rsidRPr="00493CB9">
              <w:rPr>
                <w:rStyle w:val="Enlacedelndice"/>
              </w:rPr>
              <w:t>METODOLOGIA EMPLEADA</w:t>
            </w:r>
            <w:r w:rsidR="00B02FD7" w:rsidRPr="00493CB9">
              <w:rPr>
                <w:webHidden/>
              </w:rPr>
              <w:fldChar w:fldCharType="begin"/>
            </w:r>
            <w:r w:rsidR="00B02FD7" w:rsidRPr="00493CB9">
              <w:rPr>
                <w:webHidden/>
              </w:rPr>
              <w:instrText>PAGEREF _Toc6750618 \h</w:instrText>
            </w:r>
            <w:r w:rsidR="00B02FD7" w:rsidRPr="00493CB9">
              <w:rPr>
                <w:webHidden/>
              </w:rPr>
            </w:r>
            <w:r w:rsidR="00B02FD7" w:rsidRPr="00493CB9">
              <w:rPr>
                <w:webHidden/>
              </w:rPr>
              <w:fldChar w:fldCharType="separate"/>
            </w:r>
            <w:r w:rsidR="00B02FD7" w:rsidRPr="00493CB9">
              <w:rPr>
                <w:rStyle w:val="Enlacedelndice"/>
              </w:rPr>
              <w:tab/>
              <w:t>4</w:t>
            </w:r>
            <w:r w:rsidR="00B02FD7" w:rsidRPr="00493CB9">
              <w:rPr>
                <w:webHidden/>
              </w:rPr>
              <w:fldChar w:fldCharType="end"/>
            </w:r>
          </w:hyperlink>
        </w:p>
        <w:p w:rsidR="001C61DC" w:rsidRPr="00493CB9" w:rsidRDefault="002F2F81">
          <w:pPr>
            <w:pStyle w:val="TDC2"/>
            <w:tabs>
              <w:tab w:val="left" w:pos="1540"/>
              <w:tab w:val="right" w:leader="dot" w:pos="8494"/>
            </w:tabs>
            <w:rPr>
              <w:rFonts w:eastAsiaTheme="minorEastAsia"/>
              <w:color w:val="00000A"/>
            </w:rPr>
          </w:pPr>
          <w:hyperlink w:anchor="_Toc6750619">
            <w:r w:rsidR="00B02FD7" w:rsidRPr="00493CB9">
              <w:rPr>
                <w:rStyle w:val="Enlacedelndice"/>
                <w:webHidden/>
              </w:rPr>
              <w:t>4.4.</w:t>
            </w:r>
            <w:r w:rsidR="00B02FD7" w:rsidRPr="00493CB9">
              <w:rPr>
                <w:rStyle w:val="Enlacedelndice"/>
                <w:rFonts w:eastAsiaTheme="minorEastAsia"/>
                <w:color w:val="00000A"/>
              </w:rPr>
              <w:tab/>
            </w:r>
            <w:r w:rsidR="00B02FD7" w:rsidRPr="00493CB9">
              <w:rPr>
                <w:rStyle w:val="Enlacedelndice"/>
              </w:rPr>
              <w:t>REALIZACIÓN</w:t>
            </w:r>
            <w:r w:rsidR="00B02FD7" w:rsidRPr="00493CB9">
              <w:rPr>
                <w:webHidden/>
              </w:rPr>
              <w:fldChar w:fldCharType="begin"/>
            </w:r>
            <w:r w:rsidR="00B02FD7" w:rsidRPr="00493CB9">
              <w:rPr>
                <w:webHidden/>
              </w:rPr>
              <w:instrText>PAGEREF _Toc6750619 \h</w:instrText>
            </w:r>
            <w:r w:rsidR="00B02FD7" w:rsidRPr="00493CB9">
              <w:rPr>
                <w:webHidden/>
              </w:rPr>
            </w:r>
            <w:r w:rsidR="00B02FD7" w:rsidRPr="00493CB9">
              <w:rPr>
                <w:webHidden/>
              </w:rPr>
              <w:fldChar w:fldCharType="separate"/>
            </w:r>
            <w:r w:rsidR="00B02FD7" w:rsidRPr="00493CB9">
              <w:rPr>
                <w:rStyle w:val="Enlacedelndice"/>
              </w:rPr>
              <w:tab/>
              <w:t>4</w:t>
            </w:r>
            <w:r w:rsidR="00B02FD7" w:rsidRPr="00493CB9">
              <w:rPr>
                <w:webHidden/>
              </w:rPr>
              <w:fldChar w:fldCharType="end"/>
            </w:r>
          </w:hyperlink>
        </w:p>
        <w:p w:rsidR="001C61DC" w:rsidRPr="00493CB9" w:rsidRDefault="002F2F81">
          <w:pPr>
            <w:pStyle w:val="TDC2"/>
            <w:tabs>
              <w:tab w:val="left" w:pos="1540"/>
              <w:tab w:val="right" w:leader="dot" w:pos="8494"/>
            </w:tabs>
            <w:rPr>
              <w:rFonts w:eastAsiaTheme="minorEastAsia"/>
              <w:color w:val="00000A"/>
            </w:rPr>
          </w:pPr>
          <w:hyperlink w:anchor="_Toc6750620">
            <w:r w:rsidR="00B02FD7" w:rsidRPr="00493CB9">
              <w:rPr>
                <w:rStyle w:val="Enlacedelndice"/>
                <w:webHidden/>
              </w:rPr>
              <w:t>4.5.</w:t>
            </w:r>
            <w:r w:rsidR="00B02FD7" w:rsidRPr="00493CB9">
              <w:rPr>
                <w:rStyle w:val="Enlacedelndice"/>
                <w:rFonts w:eastAsiaTheme="minorEastAsia"/>
                <w:color w:val="00000A"/>
              </w:rPr>
              <w:tab/>
            </w:r>
            <w:r w:rsidR="00B02FD7" w:rsidRPr="00493CB9">
              <w:rPr>
                <w:rStyle w:val="Enlacedelndice"/>
              </w:rPr>
              <w:t>INFORMACION COMPLEMENTARIA</w:t>
            </w:r>
            <w:r w:rsidR="00B02FD7" w:rsidRPr="00493CB9">
              <w:rPr>
                <w:webHidden/>
              </w:rPr>
              <w:fldChar w:fldCharType="begin"/>
            </w:r>
            <w:r w:rsidR="00B02FD7" w:rsidRPr="00493CB9">
              <w:rPr>
                <w:webHidden/>
              </w:rPr>
              <w:instrText>PAGEREF _Toc6750620 \h</w:instrText>
            </w:r>
            <w:r w:rsidR="00B02FD7" w:rsidRPr="00493CB9">
              <w:rPr>
                <w:webHidden/>
              </w:rPr>
            </w:r>
            <w:r w:rsidR="00B02FD7" w:rsidRPr="00493CB9">
              <w:rPr>
                <w:webHidden/>
              </w:rPr>
              <w:fldChar w:fldCharType="separate"/>
            </w:r>
            <w:r w:rsidR="00B02FD7" w:rsidRPr="00493CB9">
              <w:rPr>
                <w:rStyle w:val="Enlacedelndice"/>
              </w:rPr>
              <w:tab/>
              <w:t>5</w:t>
            </w:r>
            <w:r w:rsidR="00B02FD7" w:rsidRPr="00493CB9">
              <w:rPr>
                <w:webHidden/>
              </w:rPr>
              <w:fldChar w:fldCharType="end"/>
            </w:r>
          </w:hyperlink>
        </w:p>
        <w:p w:rsidR="001C61DC" w:rsidRPr="00493CB9" w:rsidRDefault="002F2F81">
          <w:pPr>
            <w:pStyle w:val="TDC2"/>
            <w:tabs>
              <w:tab w:val="left" w:pos="1540"/>
              <w:tab w:val="right" w:leader="dot" w:pos="8494"/>
            </w:tabs>
            <w:rPr>
              <w:rFonts w:eastAsiaTheme="minorEastAsia"/>
              <w:color w:val="00000A"/>
            </w:rPr>
          </w:pPr>
          <w:hyperlink w:anchor="_Toc6750621">
            <w:r w:rsidR="00B02FD7" w:rsidRPr="00493CB9">
              <w:rPr>
                <w:rStyle w:val="Enlacedelndice"/>
                <w:webHidden/>
              </w:rPr>
              <w:t>4.6.</w:t>
            </w:r>
            <w:r w:rsidR="00B02FD7" w:rsidRPr="00493CB9">
              <w:rPr>
                <w:rStyle w:val="Enlacedelndice"/>
                <w:rFonts w:eastAsiaTheme="minorEastAsia"/>
                <w:color w:val="00000A"/>
              </w:rPr>
              <w:tab/>
            </w:r>
            <w:r w:rsidR="00B02FD7" w:rsidRPr="00493CB9">
              <w:rPr>
                <w:rStyle w:val="Enlacedelndice"/>
              </w:rPr>
              <w:t>INSTRUMENTOS DE MEDIDA</w:t>
            </w:r>
            <w:r w:rsidR="00B02FD7" w:rsidRPr="00493CB9">
              <w:rPr>
                <w:webHidden/>
              </w:rPr>
              <w:fldChar w:fldCharType="begin"/>
            </w:r>
            <w:r w:rsidR="00B02FD7" w:rsidRPr="00493CB9">
              <w:rPr>
                <w:webHidden/>
              </w:rPr>
              <w:instrText>PAGEREF _Toc6750621 \h</w:instrText>
            </w:r>
            <w:r w:rsidR="00B02FD7" w:rsidRPr="00493CB9">
              <w:rPr>
                <w:webHidden/>
              </w:rPr>
            </w:r>
            <w:r w:rsidR="00B02FD7" w:rsidRPr="00493CB9">
              <w:rPr>
                <w:webHidden/>
              </w:rPr>
              <w:fldChar w:fldCharType="separate"/>
            </w:r>
            <w:r w:rsidR="00B02FD7" w:rsidRPr="00493CB9">
              <w:rPr>
                <w:rStyle w:val="Enlacedelndice"/>
              </w:rPr>
              <w:tab/>
              <w:t>5</w:t>
            </w:r>
            <w:r w:rsidR="00B02FD7" w:rsidRPr="00493CB9">
              <w:rPr>
                <w:webHidden/>
              </w:rPr>
              <w:fldChar w:fldCharType="end"/>
            </w:r>
          </w:hyperlink>
        </w:p>
        <w:p w:rsidR="001C61DC" w:rsidRPr="00493CB9" w:rsidRDefault="002F2F81">
          <w:pPr>
            <w:pStyle w:val="TDC1"/>
            <w:tabs>
              <w:tab w:val="left" w:pos="1320"/>
              <w:tab w:val="right" w:leader="dot" w:pos="8494"/>
            </w:tabs>
            <w:rPr>
              <w:rFonts w:eastAsiaTheme="minorEastAsia"/>
              <w:color w:val="00000A"/>
            </w:rPr>
          </w:pPr>
          <w:hyperlink w:anchor="_Toc6750622">
            <w:r w:rsidR="00B02FD7" w:rsidRPr="00493CB9">
              <w:rPr>
                <w:rStyle w:val="Enlacedelndice"/>
                <w:webHidden/>
              </w:rPr>
              <w:t>5.</w:t>
            </w:r>
            <w:r w:rsidR="00B02FD7" w:rsidRPr="00493CB9">
              <w:rPr>
                <w:rStyle w:val="Enlacedelndice"/>
                <w:rFonts w:eastAsiaTheme="minorEastAsia"/>
                <w:color w:val="00000A"/>
              </w:rPr>
              <w:tab/>
            </w:r>
            <w:r w:rsidR="00B02FD7" w:rsidRPr="00493CB9">
              <w:rPr>
                <w:rStyle w:val="Enlacedelndice"/>
              </w:rPr>
              <w:t>ANALISIS DE LOS RESULTADOS</w:t>
            </w:r>
            <w:r w:rsidR="00B02FD7" w:rsidRPr="00493CB9">
              <w:rPr>
                <w:webHidden/>
              </w:rPr>
              <w:fldChar w:fldCharType="begin"/>
            </w:r>
            <w:r w:rsidR="00B02FD7" w:rsidRPr="00493CB9">
              <w:rPr>
                <w:webHidden/>
              </w:rPr>
              <w:instrText>PAGEREF _Toc6750622 \h</w:instrText>
            </w:r>
            <w:r w:rsidR="00B02FD7" w:rsidRPr="00493CB9">
              <w:rPr>
                <w:webHidden/>
              </w:rPr>
            </w:r>
            <w:r w:rsidR="00B02FD7" w:rsidRPr="00493CB9">
              <w:rPr>
                <w:webHidden/>
              </w:rPr>
              <w:fldChar w:fldCharType="separate"/>
            </w:r>
            <w:r w:rsidR="00B02FD7" w:rsidRPr="00493CB9">
              <w:rPr>
                <w:rStyle w:val="Enlacedelndice"/>
              </w:rPr>
              <w:tab/>
              <w:t>6</w:t>
            </w:r>
            <w:r w:rsidR="00B02FD7" w:rsidRPr="00493CB9">
              <w:rPr>
                <w:webHidden/>
              </w:rPr>
              <w:fldChar w:fldCharType="end"/>
            </w:r>
          </w:hyperlink>
        </w:p>
        <w:p w:rsidR="001C61DC" w:rsidRPr="00493CB9" w:rsidRDefault="002F2F81">
          <w:pPr>
            <w:pStyle w:val="TDC2"/>
            <w:tabs>
              <w:tab w:val="left" w:pos="1540"/>
              <w:tab w:val="right" w:leader="dot" w:pos="8494"/>
            </w:tabs>
            <w:rPr>
              <w:rFonts w:eastAsiaTheme="minorEastAsia"/>
              <w:color w:val="00000A"/>
            </w:rPr>
          </w:pPr>
          <w:hyperlink w:anchor="_Toc6750623">
            <w:r w:rsidR="00B02FD7" w:rsidRPr="00493CB9">
              <w:rPr>
                <w:rStyle w:val="Enlacedelndice"/>
                <w:webHidden/>
              </w:rPr>
              <w:t>5.1.</w:t>
            </w:r>
            <w:r w:rsidR="00B02FD7" w:rsidRPr="00493CB9">
              <w:rPr>
                <w:rStyle w:val="Enlacedelndice"/>
                <w:rFonts w:eastAsiaTheme="minorEastAsia"/>
                <w:color w:val="00000A"/>
              </w:rPr>
              <w:tab/>
            </w:r>
            <w:r w:rsidR="00B02FD7" w:rsidRPr="00493CB9">
              <w:rPr>
                <w:rStyle w:val="Enlacedelndice"/>
              </w:rPr>
              <w:t>ANALISIS CUANTITATIVO</w:t>
            </w:r>
            <w:r w:rsidR="00B02FD7" w:rsidRPr="00493CB9">
              <w:rPr>
                <w:webHidden/>
              </w:rPr>
              <w:fldChar w:fldCharType="begin"/>
            </w:r>
            <w:r w:rsidR="00B02FD7" w:rsidRPr="00493CB9">
              <w:rPr>
                <w:webHidden/>
              </w:rPr>
              <w:instrText>PAGEREF _Toc6750623 \h</w:instrText>
            </w:r>
            <w:r w:rsidR="00B02FD7" w:rsidRPr="00493CB9">
              <w:rPr>
                <w:webHidden/>
              </w:rPr>
            </w:r>
            <w:r w:rsidR="00B02FD7" w:rsidRPr="00493CB9">
              <w:rPr>
                <w:webHidden/>
              </w:rPr>
              <w:fldChar w:fldCharType="separate"/>
            </w:r>
            <w:r w:rsidR="00B02FD7" w:rsidRPr="00493CB9">
              <w:rPr>
                <w:rStyle w:val="Enlacedelndice"/>
              </w:rPr>
              <w:tab/>
              <w:t>6</w:t>
            </w:r>
            <w:r w:rsidR="00B02FD7" w:rsidRPr="00493CB9">
              <w:rPr>
                <w:webHidden/>
              </w:rPr>
              <w:fldChar w:fldCharType="end"/>
            </w:r>
          </w:hyperlink>
        </w:p>
        <w:p w:rsidR="001C61DC" w:rsidRPr="00493CB9" w:rsidRDefault="002F2F81">
          <w:pPr>
            <w:pStyle w:val="TDC1"/>
            <w:tabs>
              <w:tab w:val="left" w:pos="1320"/>
              <w:tab w:val="right" w:leader="dot" w:pos="8494"/>
            </w:tabs>
            <w:rPr>
              <w:rFonts w:eastAsiaTheme="minorEastAsia"/>
              <w:color w:val="00000A"/>
            </w:rPr>
          </w:pPr>
          <w:hyperlink w:anchor="_Toc6750624">
            <w:r w:rsidR="00B02FD7" w:rsidRPr="00493CB9">
              <w:rPr>
                <w:rStyle w:val="Enlacedelndice"/>
                <w:webHidden/>
              </w:rPr>
              <w:t>6.</w:t>
            </w:r>
            <w:r w:rsidR="00B02FD7" w:rsidRPr="00493CB9">
              <w:rPr>
                <w:rStyle w:val="Enlacedelndice"/>
                <w:rFonts w:eastAsiaTheme="minorEastAsia"/>
                <w:color w:val="00000A"/>
              </w:rPr>
              <w:tab/>
            </w:r>
            <w:r w:rsidR="00B02FD7" w:rsidRPr="00493CB9">
              <w:rPr>
                <w:rStyle w:val="Enlacedelndice"/>
              </w:rPr>
              <w:t>CONCLUSIONES Y LINEAS DE TRABAJO FUTURO</w:t>
            </w:r>
            <w:r w:rsidR="00B02FD7" w:rsidRPr="00493CB9">
              <w:rPr>
                <w:webHidden/>
              </w:rPr>
              <w:fldChar w:fldCharType="begin"/>
            </w:r>
            <w:r w:rsidR="00B02FD7" w:rsidRPr="00493CB9">
              <w:rPr>
                <w:webHidden/>
              </w:rPr>
              <w:instrText>PAGEREF _Toc6750624 \h</w:instrText>
            </w:r>
            <w:r w:rsidR="00B02FD7" w:rsidRPr="00493CB9">
              <w:rPr>
                <w:webHidden/>
              </w:rPr>
            </w:r>
            <w:r w:rsidR="00B02FD7" w:rsidRPr="00493CB9">
              <w:rPr>
                <w:webHidden/>
              </w:rPr>
              <w:fldChar w:fldCharType="separate"/>
            </w:r>
            <w:r w:rsidR="00B02FD7" w:rsidRPr="00493CB9">
              <w:rPr>
                <w:rStyle w:val="Enlacedelndice"/>
              </w:rPr>
              <w:tab/>
              <w:t>7</w:t>
            </w:r>
            <w:r w:rsidR="00B02FD7" w:rsidRPr="00493CB9">
              <w:rPr>
                <w:webHidden/>
              </w:rPr>
              <w:fldChar w:fldCharType="end"/>
            </w:r>
          </w:hyperlink>
        </w:p>
        <w:p w:rsidR="001C61DC" w:rsidRPr="00493CB9" w:rsidRDefault="002F2F81">
          <w:pPr>
            <w:pStyle w:val="TDC1"/>
            <w:tabs>
              <w:tab w:val="left" w:pos="1320"/>
              <w:tab w:val="right" w:leader="dot" w:pos="8494"/>
            </w:tabs>
            <w:rPr>
              <w:rFonts w:eastAsiaTheme="minorEastAsia"/>
              <w:color w:val="00000A"/>
            </w:rPr>
          </w:pPr>
          <w:hyperlink w:anchor="_Toc6750625">
            <w:r w:rsidR="00B02FD7" w:rsidRPr="00493CB9">
              <w:rPr>
                <w:rStyle w:val="Enlacedelndice"/>
                <w:webHidden/>
                <w:lang w:val="en-US"/>
              </w:rPr>
              <w:t>7.</w:t>
            </w:r>
            <w:r w:rsidR="00B02FD7" w:rsidRPr="00493CB9">
              <w:rPr>
                <w:rStyle w:val="Enlacedelndice"/>
                <w:rFonts w:eastAsiaTheme="minorEastAsia"/>
                <w:color w:val="00000A"/>
              </w:rPr>
              <w:tab/>
            </w:r>
            <w:r w:rsidR="00B02FD7" w:rsidRPr="00493CB9">
              <w:rPr>
                <w:rStyle w:val="Enlacedelndice"/>
                <w:lang w:val="en-US"/>
              </w:rPr>
              <w:t xml:space="preserve">REFERENCIAS </w:t>
            </w:r>
            <w:r w:rsidR="00B02FD7" w:rsidRPr="00493CB9">
              <w:rPr>
                <w:rStyle w:val="Enlacedelndice"/>
              </w:rPr>
              <w:t>BIBLIOGRAFICAS</w:t>
            </w:r>
            <w:r w:rsidR="00B02FD7" w:rsidRPr="00493CB9">
              <w:rPr>
                <w:webHidden/>
              </w:rPr>
              <w:fldChar w:fldCharType="begin"/>
            </w:r>
            <w:r w:rsidR="00B02FD7" w:rsidRPr="00493CB9">
              <w:rPr>
                <w:webHidden/>
              </w:rPr>
              <w:instrText>PAGEREF _Toc6750625 \h</w:instrText>
            </w:r>
            <w:r w:rsidR="00B02FD7" w:rsidRPr="00493CB9">
              <w:rPr>
                <w:webHidden/>
              </w:rPr>
            </w:r>
            <w:r w:rsidR="00B02FD7" w:rsidRPr="00493CB9">
              <w:rPr>
                <w:webHidden/>
              </w:rPr>
              <w:fldChar w:fldCharType="separate"/>
            </w:r>
            <w:r w:rsidR="00B02FD7" w:rsidRPr="00493CB9">
              <w:rPr>
                <w:rStyle w:val="Enlacedelndice"/>
              </w:rPr>
              <w:tab/>
              <w:t>8</w:t>
            </w:r>
            <w:r w:rsidR="00B02FD7" w:rsidRPr="00493CB9">
              <w:rPr>
                <w:webHidden/>
              </w:rPr>
              <w:fldChar w:fldCharType="end"/>
            </w:r>
          </w:hyperlink>
        </w:p>
        <w:p w:rsidR="001C61DC" w:rsidRPr="00493CB9" w:rsidRDefault="002F2F81">
          <w:pPr>
            <w:pStyle w:val="TDC1"/>
            <w:tabs>
              <w:tab w:val="right" w:leader="dot" w:pos="8494"/>
            </w:tabs>
            <w:rPr>
              <w:rFonts w:eastAsiaTheme="minorEastAsia"/>
              <w:color w:val="00000A"/>
            </w:rPr>
          </w:pPr>
          <w:hyperlink w:anchor="_Toc6750626">
            <w:r w:rsidR="00B02FD7" w:rsidRPr="00493CB9">
              <w:rPr>
                <w:webHidden/>
              </w:rPr>
              <w:fldChar w:fldCharType="begin"/>
            </w:r>
            <w:r w:rsidR="00B02FD7" w:rsidRPr="00493CB9">
              <w:rPr>
                <w:webHidden/>
              </w:rPr>
              <w:instrText>PAGEREF _Toc6750626 \h</w:instrText>
            </w:r>
            <w:r w:rsidR="00B02FD7" w:rsidRPr="00493CB9">
              <w:rPr>
                <w:webHidden/>
              </w:rPr>
            </w:r>
            <w:r w:rsidR="00B02FD7" w:rsidRPr="00493CB9">
              <w:rPr>
                <w:webHidden/>
              </w:rPr>
              <w:fldChar w:fldCharType="separate"/>
            </w:r>
            <w:r w:rsidR="00B02FD7" w:rsidRPr="00493CB9">
              <w:rPr>
                <w:rStyle w:val="Enlacedelndice"/>
                <w:webHidden/>
              </w:rPr>
              <w:t>ANEXOS</w:t>
            </w:r>
            <w:r w:rsidR="00B02FD7" w:rsidRPr="00493CB9">
              <w:rPr>
                <w:rStyle w:val="Enlacedelndice"/>
                <w:webHidden/>
              </w:rPr>
              <w:tab/>
              <w:t>9</w:t>
            </w:r>
            <w:r w:rsidR="00B02FD7" w:rsidRPr="00493CB9">
              <w:rPr>
                <w:webHidden/>
              </w:rPr>
              <w:fldChar w:fldCharType="end"/>
            </w:r>
          </w:hyperlink>
        </w:p>
        <w:p w:rsidR="001C61DC" w:rsidRPr="00493CB9" w:rsidRDefault="00B02FD7">
          <w:r w:rsidRPr="00493CB9">
            <w:fldChar w:fldCharType="end"/>
          </w:r>
        </w:p>
      </w:sdtContent>
    </w:sdt>
    <w:p w:rsidR="001C61DC" w:rsidRPr="00493CB9" w:rsidRDefault="00B02FD7">
      <w:pPr>
        <w:spacing w:before="0" w:after="160" w:line="259" w:lineRule="auto"/>
        <w:ind w:firstLine="0"/>
        <w:jc w:val="left"/>
      </w:pPr>
      <w:r w:rsidRPr="00493CB9">
        <w:br w:type="page"/>
      </w:r>
    </w:p>
    <w:p w:rsidR="001C61DC" w:rsidRPr="00493CB9" w:rsidRDefault="00B02FD7">
      <w:pPr>
        <w:pStyle w:val="Normal1"/>
        <w:jc w:val="center"/>
      </w:pPr>
      <w:r w:rsidRPr="00493CB9">
        <w:rPr>
          <w:b/>
        </w:rPr>
        <w:lastRenderedPageBreak/>
        <w:t>TABLA DE FIGURAS</w:t>
      </w:r>
    </w:p>
    <w:p w:rsidR="001C61DC" w:rsidRPr="00493CB9" w:rsidRDefault="00B02FD7">
      <w:pPr>
        <w:pStyle w:val="Tabladeilustraciones"/>
        <w:tabs>
          <w:tab w:val="right" w:leader="dot" w:pos="8494"/>
        </w:tabs>
        <w:rPr>
          <w:rFonts w:eastAsiaTheme="minorEastAsia"/>
          <w:color w:val="00000A"/>
        </w:rPr>
      </w:pPr>
      <w:r w:rsidRPr="00493CB9">
        <w:fldChar w:fldCharType="begin"/>
      </w:r>
      <w:r w:rsidRPr="00493CB9">
        <w:instrText>TOC \c "Figura"</w:instrText>
      </w:r>
      <w:r w:rsidRPr="00493CB9">
        <w:fldChar w:fldCharType="separate"/>
      </w:r>
      <w:hyperlink w:anchor="_Toc6750631">
        <w:r w:rsidRPr="00493CB9">
          <w:rPr>
            <w:webHidden/>
          </w:rPr>
          <w:fldChar w:fldCharType="begin"/>
        </w:r>
        <w:r w:rsidRPr="00493CB9">
          <w:rPr>
            <w:webHidden/>
          </w:rPr>
          <w:instrText>PAGEREF _Toc6750631 \h</w:instrText>
        </w:r>
        <w:r w:rsidRPr="00493CB9">
          <w:rPr>
            <w:webHidden/>
          </w:rPr>
        </w:r>
        <w:r w:rsidRPr="00493CB9">
          <w:rPr>
            <w:webHidden/>
          </w:rPr>
          <w:fldChar w:fldCharType="separate"/>
        </w:r>
        <w:r w:rsidRPr="00493CB9">
          <w:rPr>
            <w:rStyle w:val="Enlacedelndice"/>
            <w:webHidden/>
          </w:rPr>
          <w:t>Figura 3 – Página Web del Estudio</w:t>
        </w:r>
        <w:r w:rsidRPr="00493CB9">
          <w:rPr>
            <w:rStyle w:val="Enlacedelndice"/>
            <w:webHidden/>
          </w:rPr>
          <w:tab/>
          <w:t>4</w:t>
        </w:r>
        <w:r w:rsidRPr="00493CB9">
          <w:rPr>
            <w:webHidden/>
          </w:rPr>
          <w:fldChar w:fldCharType="end"/>
        </w:r>
      </w:hyperlink>
    </w:p>
    <w:p w:rsidR="001C61DC" w:rsidRPr="00493CB9" w:rsidRDefault="002F2F81">
      <w:pPr>
        <w:pStyle w:val="Tabladeilustraciones"/>
        <w:tabs>
          <w:tab w:val="right" w:leader="dot" w:pos="8494"/>
        </w:tabs>
        <w:rPr>
          <w:rFonts w:eastAsiaTheme="minorEastAsia"/>
          <w:color w:val="00000A"/>
        </w:rPr>
      </w:pPr>
      <w:hyperlink w:anchor="_Toc6750632">
        <w:r w:rsidR="00B02FD7" w:rsidRPr="00493CB9">
          <w:rPr>
            <w:webHidden/>
          </w:rPr>
          <w:fldChar w:fldCharType="begin"/>
        </w:r>
        <w:r w:rsidR="00B02FD7" w:rsidRPr="00493CB9">
          <w:rPr>
            <w:webHidden/>
          </w:rPr>
          <w:instrText>PAGEREF _Toc6750632 \h</w:instrText>
        </w:r>
        <w:r w:rsidR="00B02FD7" w:rsidRPr="00493CB9">
          <w:rPr>
            <w:webHidden/>
          </w:rPr>
        </w:r>
        <w:r w:rsidR="00B02FD7" w:rsidRPr="00493CB9">
          <w:rPr>
            <w:webHidden/>
          </w:rPr>
          <w:fldChar w:fldCharType="separate"/>
        </w:r>
        <w:r w:rsidR="00B02FD7" w:rsidRPr="00493CB9">
          <w:rPr>
            <w:rStyle w:val="Enlacedelndice"/>
            <w:webHidden/>
          </w:rPr>
          <w:t>Figura 4 – Porcentaje de consecución de objetivos</w:t>
        </w:r>
        <w:r w:rsidR="00B02FD7" w:rsidRPr="00493CB9">
          <w:rPr>
            <w:rStyle w:val="Enlacedelndice"/>
            <w:webHidden/>
          </w:rPr>
          <w:tab/>
          <w:t>6</w:t>
        </w:r>
        <w:r w:rsidR="00B02FD7" w:rsidRPr="00493CB9">
          <w:rPr>
            <w:webHidden/>
          </w:rPr>
          <w:fldChar w:fldCharType="end"/>
        </w:r>
      </w:hyperlink>
    </w:p>
    <w:p w:rsidR="001C61DC" w:rsidRPr="00493CB9" w:rsidRDefault="002F2F81">
      <w:pPr>
        <w:pStyle w:val="Tabladeilustraciones"/>
        <w:tabs>
          <w:tab w:val="right" w:leader="dot" w:pos="8494"/>
        </w:tabs>
        <w:rPr>
          <w:rFonts w:eastAsiaTheme="minorEastAsia"/>
          <w:color w:val="00000A"/>
        </w:rPr>
      </w:pPr>
      <w:hyperlink w:anchor="_Toc6750633">
        <w:r w:rsidR="00B02FD7" w:rsidRPr="00493CB9">
          <w:rPr>
            <w:webHidden/>
          </w:rPr>
          <w:fldChar w:fldCharType="begin"/>
        </w:r>
        <w:r w:rsidR="00B02FD7" w:rsidRPr="00493CB9">
          <w:rPr>
            <w:webHidden/>
          </w:rPr>
          <w:instrText>PAGEREF _Toc6750633 \h</w:instrText>
        </w:r>
        <w:r w:rsidR="00B02FD7" w:rsidRPr="00493CB9">
          <w:rPr>
            <w:webHidden/>
          </w:rPr>
        </w:r>
        <w:r w:rsidR="00B02FD7" w:rsidRPr="00493CB9">
          <w:rPr>
            <w:webHidden/>
          </w:rPr>
          <w:fldChar w:fldCharType="separate"/>
        </w:r>
        <w:r w:rsidR="00B02FD7" w:rsidRPr="00493CB9">
          <w:rPr>
            <w:rStyle w:val="Enlacedelndice"/>
            <w:webHidden/>
          </w:rPr>
          <w:t>Figura 5 – Utilidad de la aplicación</w:t>
        </w:r>
        <w:r w:rsidR="00B02FD7" w:rsidRPr="00493CB9">
          <w:rPr>
            <w:rStyle w:val="Enlacedelndice"/>
            <w:webHidden/>
          </w:rPr>
          <w:tab/>
          <w:t>6</w:t>
        </w:r>
        <w:r w:rsidR="00B02FD7" w:rsidRPr="00493CB9">
          <w:rPr>
            <w:webHidden/>
          </w:rPr>
          <w:fldChar w:fldCharType="end"/>
        </w:r>
      </w:hyperlink>
    </w:p>
    <w:p w:rsidR="001C61DC" w:rsidRPr="00493CB9" w:rsidRDefault="00B02FD7">
      <w:pPr>
        <w:pStyle w:val="Tabladeilustraciones"/>
        <w:tabs>
          <w:tab w:val="right" w:leader="dot" w:pos="8494"/>
        </w:tabs>
        <w:ind w:firstLine="0"/>
      </w:pPr>
      <w:r w:rsidRPr="00493CB9">
        <w:fldChar w:fldCharType="end"/>
      </w:r>
    </w:p>
    <w:p w:rsidR="001C61DC" w:rsidRPr="00493CB9" w:rsidRDefault="00B02FD7">
      <w:pPr>
        <w:spacing w:before="0" w:after="160" w:line="259" w:lineRule="auto"/>
        <w:ind w:firstLine="0"/>
        <w:jc w:val="left"/>
      </w:pPr>
      <w:r w:rsidRPr="00493CB9">
        <w:br w:type="page"/>
      </w:r>
    </w:p>
    <w:p w:rsidR="001C61DC" w:rsidRPr="00493CB9" w:rsidRDefault="001C61DC">
      <w:pPr>
        <w:pStyle w:val="Tabladeilustraciones"/>
        <w:tabs>
          <w:tab w:val="right" w:leader="dot" w:pos="8494"/>
        </w:tabs>
        <w:ind w:firstLine="0"/>
      </w:pPr>
    </w:p>
    <w:p w:rsidR="001C61DC" w:rsidRPr="00493CB9" w:rsidRDefault="001C61DC">
      <w:pPr>
        <w:pStyle w:val="Normal1"/>
        <w:rPr>
          <w:b/>
        </w:rPr>
        <w:sectPr w:rsidR="001C61DC" w:rsidRPr="00493CB9">
          <w:headerReference w:type="default" r:id="rId12"/>
          <w:footerReference w:type="default" r:id="rId13"/>
          <w:pgSz w:w="11906" w:h="16838"/>
          <w:pgMar w:top="1417" w:right="1701" w:bottom="1417" w:left="1701" w:header="708" w:footer="708" w:gutter="0"/>
          <w:pgNumType w:start="1"/>
          <w:cols w:space="720"/>
          <w:formProt w:val="0"/>
          <w:docGrid w:linePitch="360" w:charSpace="-6145"/>
        </w:sectPr>
      </w:pPr>
    </w:p>
    <w:p w:rsidR="001C61DC" w:rsidRPr="00493CB9" w:rsidRDefault="00B02FD7">
      <w:pPr>
        <w:pStyle w:val="Ttulo1"/>
        <w:numPr>
          <w:ilvl w:val="0"/>
          <w:numId w:val="2"/>
        </w:numPr>
        <w:rPr>
          <w:rFonts w:ascii="Times New Roman" w:hAnsi="Times New Roman" w:cs="Times New Roman"/>
          <w:sz w:val="24"/>
          <w:szCs w:val="24"/>
        </w:rPr>
      </w:pPr>
      <w:bookmarkStart w:id="0" w:name="_Toc6750612"/>
      <w:r w:rsidRPr="00493CB9">
        <w:rPr>
          <w:rFonts w:ascii="Times New Roman" w:hAnsi="Times New Roman" w:cs="Times New Roman"/>
          <w:sz w:val="24"/>
          <w:szCs w:val="24"/>
          <w:lang w:bidi="en-US"/>
        </w:rPr>
        <w:lastRenderedPageBreak/>
        <w:t>INTRODUCCION</w:t>
      </w:r>
      <w:bookmarkEnd w:id="0"/>
      <w:r w:rsidRPr="00493CB9">
        <w:rPr>
          <w:rFonts w:ascii="Times New Roman" w:hAnsi="Times New Roman" w:cs="Times New Roman"/>
          <w:sz w:val="24"/>
          <w:szCs w:val="24"/>
        </w:rPr>
        <w:t xml:space="preserve"> </w:t>
      </w:r>
    </w:p>
    <w:p w:rsidR="00493CB9" w:rsidRPr="00493CB9" w:rsidRDefault="00493CB9" w:rsidP="00493CB9">
      <w:pPr>
        <w:ind w:firstLine="0"/>
      </w:pPr>
      <w:bookmarkStart w:id="1" w:name="_Toc482291117"/>
      <w:bookmarkStart w:id="2" w:name="_Toc482291171"/>
      <w:bookmarkStart w:id="3" w:name="_Toc482291238"/>
      <w:bookmarkStart w:id="4" w:name="_Toc482291298"/>
      <w:bookmarkStart w:id="5" w:name="_Toc482291457"/>
      <w:bookmarkStart w:id="6" w:name="_Toc482291694"/>
      <w:bookmarkStart w:id="7" w:name="_Toc482292038"/>
      <w:bookmarkStart w:id="8" w:name="_Toc482292738"/>
      <w:bookmarkStart w:id="9" w:name="_Toc482292826"/>
      <w:bookmarkStart w:id="10" w:name="_Toc482295389"/>
      <w:bookmarkStart w:id="11" w:name="_Toc482741578"/>
      <w:bookmarkStart w:id="12" w:name="_Toc482741614"/>
      <w:bookmarkStart w:id="13" w:name="_Toc482741666"/>
      <w:bookmarkStart w:id="14" w:name="_Toc482826522"/>
      <w:bookmarkStart w:id="15" w:name="_Toc482890125"/>
      <w:bookmarkStart w:id="16" w:name="_Toc482901076"/>
      <w:bookmarkStart w:id="17" w:name="_Toc482957067"/>
      <w:bookmarkStart w:id="18" w:name="_Toc48358385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493CB9">
        <w:t>Nuestra página web sirve para la gestión y localización de objetos guardados en nuestro trastero, para almacenar, organizar y clasificar nuestros objetos. El usuario deberá estar registrado y tendrá la posibilidad de diseñar uno o varios trasteros, agregar, modificar o eliminar objetos que haya guardados en ellos, y visualizar todo el inventario de cada trastero.</w:t>
      </w:r>
    </w:p>
    <w:p w:rsidR="00493CB9" w:rsidRPr="00493CB9" w:rsidRDefault="00493CB9" w:rsidP="00493CB9">
      <w:pPr>
        <w:ind w:firstLine="0"/>
      </w:pPr>
      <w:r w:rsidRPr="00493CB9">
        <w:t>Las funcionalidades principales de nuestra página web son:</w:t>
      </w:r>
    </w:p>
    <w:p w:rsidR="00493CB9" w:rsidRPr="00493CB9" w:rsidRDefault="00493CB9" w:rsidP="00493CB9">
      <w:pPr>
        <w:pStyle w:val="Prrafodelista"/>
        <w:numPr>
          <w:ilvl w:val="0"/>
          <w:numId w:val="5"/>
        </w:numPr>
      </w:pPr>
      <w:r w:rsidRPr="00493CB9">
        <w:t>Registro de usuarios que no estén dados de alta en la aplicación.</w:t>
      </w:r>
    </w:p>
    <w:p w:rsidR="00493CB9" w:rsidRPr="00493CB9" w:rsidRDefault="00493CB9" w:rsidP="00493CB9">
      <w:pPr>
        <w:pStyle w:val="Prrafodelista"/>
        <w:numPr>
          <w:ilvl w:val="0"/>
          <w:numId w:val="5"/>
        </w:numPr>
      </w:pPr>
      <w:r w:rsidRPr="00493CB9">
        <w:t>Acceso al perfil de usuario.</w:t>
      </w:r>
    </w:p>
    <w:p w:rsidR="00493CB9" w:rsidRPr="00493CB9" w:rsidRDefault="00493CB9" w:rsidP="00493CB9">
      <w:pPr>
        <w:pStyle w:val="Prrafodelista"/>
        <w:numPr>
          <w:ilvl w:val="0"/>
          <w:numId w:val="5"/>
        </w:numPr>
      </w:pPr>
      <w:r w:rsidRPr="00493CB9">
        <w:t>Modificación de datos de la cuenta.</w:t>
      </w:r>
    </w:p>
    <w:p w:rsidR="00493CB9" w:rsidRPr="00493CB9" w:rsidRDefault="00493CB9" w:rsidP="00493CB9">
      <w:pPr>
        <w:pStyle w:val="Prrafodelista"/>
        <w:numPr>
          <w:ilvl w:val="0"/>
          <w:numId w:val="5"/>
        </w:numPr>
      </w:pPr>
      <w:r w:rsidRPr="00493CB9">
        <w:t>Dar de baja una cuenta.</w:t>
      </w:r>
    </w:p>
    <w:p w:rsidR="00493CB9" w:rsidRPr="00493CB9" w:rsidRDefault="00493CB9" w:rsidP="00493CB9">
      <w:pPr>
        <w:pStyle w:val="Prrafodelista"/>
        <w:numPr>
          <w:ilvl w:val="0"/>
          <w:numId w:val="5"/>
        </w:numPr>
      </w:pPr>
      <w:r w:rsidRPr="00493CB9">
        <w:t>Acceso a la aplicación de usuarios ya registrados.</w:t>
      </w:r>
    </w:p>
    <w:p w:rsidR="00493CB9" w:rsidRPr="00493CB9" w:rsidRDefault="00493CB9" w:rsidP="00493CB9">
      <w:pPr>
        <w:pStyle w:val="Prrafodelista"/>
        <w:numPr>
          <w:ilvl w:val="0"/>
          <w:numId w:val="5"/>
        </w:numPr>
      </w:pPr>
      <w:r w:rsidRPr="00493CB9">
        <w:t>Vista de los trasteros pertenecientes al usuario.</w:t>
      </w:r>
    </w:p>
    <w:p w:rsidR="00493CB9" w:rsidRPr="00493CB9" w:rsidRDefault="00493CB9" w:rsidP="00493CB9">
      <w:pPr>
        <w:pStyle w:val="Prrafodelista"/>
        <w:numPr>
          <w:ilvl w:val="0"/>
          <w:numId w:val="5"/>
        </w:numPr>
      </w:pPr>
      <w:r w:rsidRPr="00493CB9">
        <w:t>Crear nuevos trasteros.</w:t>
      </w:r>
    </w:p>
    <w:p w:rsidR="00493CB9" w:rsidRPr="00493CB9" w:rsidRDefault="00493CB9" w:rsidP="00493CB9">
      <w:pPr>
        <w:pStyle w:val="Prrafodelista"/>
        <w:numPr>
          <w:ilvl w:val="0"/>
          <w:numId w:val="5"/>
        </w:numPr>
      </w:pPr>
      <w:r w:rsidRPr="00493CB9">
        <w:t>Listado del inventario del trastero con diferentes opciones de búsqueda, por descripción, ubicación, o etiquetas de los productos.</w:t>
      </w:r>
    </w:p>
    <w:p w:rsidR="00493CB9" w:rsidRPr="00493CB9" w:rsidRDefault="00493CB9" w:rsidP="00493CB9">
      <w:pPr>
        <w:pStyle w:val="Prrafodelista"/>
        <w:numPr>
          <w:ilvl w:val="0"/>
          <w:numId w:val="5"/>
        </w:numPr>
      </w:pPr>
      <w:r w:rsidRPr="00493CB9">
        <w:t>Añadir, eliminar o modificar productos dados de alta.</w:t>
      </w:r>
    </w:p>
    <w:p w:rsidR="001C61DC" w:rsidRPr="00493CB9" w:rsidRDefault="00493CB9" w:rsidP="00493CB9">
      <w:pPr>
        <w:pStyle w:val="Prrafodelista"/>
        <w:numPr>
          <w:ilvl w:val="0"/>
          <w:numId w:val="5"/>
        </w:numPr>
      </w:pPr>
      <w:r w:rsidRPr="00493CB9">
        <w:t>La aplicación nos avisará cuando haya productos sin haber sido movidos en un determinado tiempo y el usuario tendrá la opción de habilitar o deshabilitar esta función, así como modificar el intervalo de tiempo del aviso.</w:t>
      </w:r>
      <w:r w:rsidRPr="00493CB9">
        <w:cr/>
      </w:r>
    </w:p>
    <w:p w:rsidR="001C61DC" w:rsidRPr="00493CB9" w:rsidRDefault="00B02FD7">
      <w:pPr>
        <w:pStyle w:val="Ttulo1"/>
        <w:numPr>
          <w:ilvl w:val="0"/>
          <w:numId w:val="2"/>
        </w:numPr>
        <w:rPr>
          <w:rFonts w:ascii="Times New Roman" w:hAnsi="Times New Roman" w:cs="Times New Roman"/>
          <w:sz w:val="24"/>
          <w:szCs w:val="24"/>
        </w:rPr>
      </w:pPr>
      <w:bookmarkStart w:id="19" w:name="_Toc6750613"/>
      <w:bookmarkEnd w:id="19"/>
      <w:r w:rsidRPr="00493CB9">
        <w:rPr>
          <w:rFonts w:ascii="Times New Roman" w:hAnsi="Times New Roman" w:cs="Times New Roman"/>
          <w:sz w:val="24"/>
          <w:szCs w:val="24"/>
        </w:rPr>
        <w:lastRenderedPageBreak/>
        <w:t>JUSTIFICACION</w:t>
      </w:r>
    </w:p>
    <w:p w:rsidR="001C61DC" w:rsidRPr="00493CB9" w:rsidRDefault="00B02FD7">
      <w:pPr>
        <w:rPr>
          <w:rFonts w:eastAsiaTheme="majorEastAsia"/>
          <w:color w:val="00000A"/>
          <w:spacing w:val="-10"/>
        </w:rPr>
      </w:pPr>
      <w:r w:rsidRPr="00493CB9">
        <w:t xml:space="preserve">. </w:t>
      </w:r>
    </w:p>
    <w:p w:rsidR="001C61DC" w:rsidRPr="00493CB9" w:rsidRDefault="00B02FD7">
      <w:pPr>
        <w:pStyle w:val="Ttulo1"/>
        <w:numPr>
          <w:ilvl w:val="0"/>
          <w:numId w:val="2"/>
        </w:numPr>
        <w:rPr>
          <w:rFonts w:ascii="Times New Roman" w:hAnsi="Times New Roman" w:cs="Times New Roman"/>
          <w:sz w:val="24"/>
          <w:szCs w:val="24"/>
        </w:rPr>
      </w:pPr>
      <w:bookmarkStart w:id="20" w:name="_Toc6750614"/>
      <w:bookmarkEnd w:id="20"/>
      <w:r w:rsidRPr="00493CB9">
        <w:rPr>
          <w:rFonts w:ascii="Times New Roman" w:hAnsi="Times New Roman" w:cs="Times New Roman"/>
          <w:sz w:val="24"/>
          <w:szCs w:val="24"/>
        </w:rPr>
        <w:lastRenderedPageBreak/>
        <w:t>OBJETIVOS</w:t>
      </w:r>
    </w:p>
    <w:p w:rsidR="001C61DC" w:rsidRPr="00493CB9" w:rsidRDefault="00B02FD7">
      <w:r w:rsidRPr="00493CB9">
        <w:t>.</w:t>
      </w:r>
    </w:p>
    <w:p w:rsidR="001C61DC" w:rsidRPr="00493CB9" w:rsidRDefault="00B02FD7">
      <w:pPr>
        <w:pStyle w:val="Ttulo1"/>
        <w:numPr>
          <w:ilvl w:val="0"/>
          <w:numId w:val="2"/>
        </w:numPr>
        <w:rPr>
          <w:rFonts w:ascii="Times New Roman" w:hAnsi="Times New Roman" w:cs="Times New Roman"/>
          <w:sz w:val="24"/>
          <w:szCs w:val="24"/>
        </w:rPr>
      </w:pPr>
      <w:bookmarkStart w:id="21" w:name="_Toc6750615"/>
      <w:bookmarkStart w:id="22" w:name="_Toc482291125"/>
      <w:bookmarkStart w:id="23" w:name="_Toc482291179"/>
      <w:bookmarkStart w:id="24" w:name="_Toc482291246"/>
      <w:bookmarkStart w:id="25" w:name="_Toc482291306"/>
      <w:bookmarkStart w:id="26" w:name="_Toc482291465"/>
      <w:bookmarkStart w:id="27" w:name="_Toc482291702"/>
      <w:bookmarkStart w:id="28" w:name="_Toc482292046"/>
      <w:bookmarkStart w:id="29" w:name="_Toc482292746"/>
      <w:bookmarkStart w:id="30" w:name="_Toc482292834"/>
      <w:bookmarkStart w:id="31" w:name="_Toc482295397"/>
      <w:bookmarkStart w:id="32" w:name="_Toc482741586"/>
      <w:bookmarkStart w:id="33" w:name="_Toc482741622"/>
      <w:bookmarkStart w:id="34" w:name="_Toc482741674"/>
      <w:bookmarkStart w:id="35" w:name="_Toc482826530"/>
      <w:bookmarkStart w:id="36" w:name="_Toc482890133"/>
      <w:bookmarkStart w:id="37" w:name="_Toc482901084"/>
      <w:bookmarkStart w:id="38" w:name="_Toc482957075"/>
      <w:bookmarkStart w:id="39" w:name="_Toc483583865"/>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493CB9">
        <w:rPr>
          <w:rFonts w:ascii="Times New Roman" w:hAnsi="Times New Roman" w:cs="Times New Roman"/>
          <w:sz w:val="24"/>
          <w:szCs w:val="24"/>
        </w:rPr>
        <w:lastRenderedPageBreak/>
        <w:t>MÉTODO</w:t>
      </w:r>
    </w:p>
    <w:p w:rsidR="001C61DC" w:rsidRPr="00493CB9" w:rsidRDefault="00B02FD7">
      <w:pPr>
        <w:pStyle w:val="Ttulo2"/>
        <w:numPr>
          <w:ilvl w:val="1"/>
          <w:numId w:val="2"/>
        </w:numPr>
        <w:rPr>
          <w:rFonts w:ascii="Times New Roman" w:hAnsi="Times New Roman" w:cs="Times New Roman"/>
          <w:szCs w:val="24"/>
        </w:rPr>
      </w:pPr>
      <w:bookmarkStart w:id="40" w:name="_Toc6750616"/>
      <w:bookmarkEnd w:id="40"/>
      <w:r w:rsidRPr="00493CB9">
        <w:rPr>
          <w:rFonts w:ascii="Times New Roman" w:eastAsiaTheme="minorEastAsia" w:hAnsi="Times New Roman" w:cs="Times New Roman"/>
          <w:szCs w:val="24"/>
        </w:rPr>
        <w:t>PARTICIPANTES</w:t>
      </w:r>
    </w:p>
    <w:p w:rsidR="00666859" w:rsidRPr="00493CB9" w:rsidRDefault="00666859" w:rsidP="00666859">
      <w:pPr>
        <w:spacing w:line="240" w:lineRule="auto"/>
      </w:pPr>
      <w:r w:rsidRPr="00493CB9">
        <w:rPr>
          <w:b/>
        </w:rPr>
        <w:t>Nombre:</w:t>
      </w:r>
      <w:r w:rsidRPr="00493CB9">
        <w:t xml:space="preserve"> Emma María </w:t>
      </w:r>
      <w:proofErr w:type="spellStart"/>
      <w:r w:rsidRPr="00493CB9">
        <w:t>Covas</w:t>
      </w:r>
      <w:proofErr w:type="spellEnd"/>
      <w:r w:rsidRPr="00493CB9">
        <w:t xml:space="preserve"> </w:t>
      </w:r>
      <w:proofErr w:type="spellStart"/>
      <w:r w:rsidRPr="00493CB9">
        <w:t>Bada</w:t>
      </w:r>
      <w:proofErr w:type="spellEnd"/>
    </w:p>
    <w:p w:rsidR="00666859" w:rsidRPr="00493CB9" w:rsidRDefault="00666859" w:rsidP="00666859">
      <w:pPr>
        <w:spacing w:line="240" w:lineRule="auto"/>
      </w:pPr>
      <w:r w:rsidRPr="00493CB9">
        <w:rPr>
          <w:b/>
        </w:rPr>
        <w:t>Teléfono de contacto:</w:t>
      </w:r>
      <w:r w:rsidRPr="00493CB9">
        <w:t xml:space="preserve"> 655017081</w:t>
      </w:r>
    </w:p>
    <w:p w:rsidR="00666859" w:rsidRPr="00493CB9" w:rsidRDefault="00666859" w:rsidP="00666859">
      <w:pPr>
        <w:spacing w:line="240" w:lineRule="auto"/>
      </w:pPr>
      <w:r w:rsidRPr="00493CB9">
        <w:rPr>
          <w:b/>
        </w:rPr>
        <w:t>e-mail:</w:t>
      </w:r>
      <w:r w:rsidRPr="00493CB9">
        <w:t xml:space="preserve"> emmamania86@gmail.com / </w:t>
      </w:r>
      <w:hyperlink r:id="rId14" w:history="1">
        <w:r w:rsidRPr="00493CB9">
          <w:rPr>
            <w:rStyle w:val="Hipervnculo"/>
          </w:rPr>
          <w:t>emma.covas@educa.madrid.org</w:t>
        </w:r>
      </w:hyperlink>
    </w:p>
    <w:p w:rsidR="00666859" w:rsidRPr="00493CB9" w:rsidRDefault="00666859" w:rsidP="00666859">
      <w:pPr>
        <w:spacing w:line="240" w:lineRule="auto"/>
      </w:pPr>
    </w:p>
    <w:p w:rsidR="00666859" w:rsidRPr="00493CB9" w:rsidRDefault="00666859" w:rsidP="00666859">
      <w:pPr>
        <w:spacing w:line="240" w:lineRule="auto"/>
      </w:pPr>
      <w:r w:rsidRPr="00493CB9">
        <w:rPr>
          <w:b/>
        </w:rPr>
        <w:t>Nombre:</w:t>
      </w:r>
      <w:r w:rsidRPr="00493CB9">
        <w:t xml:space="preserve"> Marta </w:t>
      </w:r>
      <w:proofErr w:type="spellStart"/>
      <w:r w:rsidRPr="00493CB9">
        <w:t>Fonfreda</w:t>
      </w:r>
      <w:proofErr w:type="spellEnd"/>
      <w:r w:rsidRPr="00493CB9">
        <w:t xml:space="preserve"> García</w:t>
      </w:r>
    </w:p>
    <w:p w:rsidR="00666859" w:rsidRPr="00493CB9" w:rsidRDefault="00666859" w:rsidP="00666859">
      <w:pPr>
        <w:spacing w:line="240" w:lineRule="auto"/>
      </w:pPr>
      <w:r w:rsidRPr="00493CB9">
        <w:rPr>
          <w:b/>
        </w:rPr>
        <w:t>Teléfono de contacto:</w:t>
      </w:r>
      <w:r w:rsidRPr="00493CB9">
        <w:t xml:space="preserve"> 615610389</w:t>
      </w:r>
    </w:p>
    <w:p w:rsidR="00666859" w:rsidRPr="00493CB9" w:rsidRDefault="00666859" w:rsidP="00666859">
      <w:pPr>
        <w:spacing w:line="240" w:lineRule="auto"/>
      </w:pPr>
      <w:r w:rsidRPr="00493CB9">
        <w:rPr>
          <w:b/>
        </w:rPr>
        <w:t>e-mail:</w:t>
      </w:r>
      <w:r w:rsidRPr="00493CB9">
        <w:t xml:space="preserve"> martafonfreda@gmail.com / </w:t>
      </w:r>
      <w:hyperlink r:id="rId15" w:history="1">
        <w:r w:rsidRPr="00493CB9">
          <w:rPr>
            <w:rStyle w:val="Hipervnculo"/>
          </w:rPr>
          <w:t>marta.fonfreda@educa.madrid.org</w:t>
        </w:r>
      </w:hyperlink>
    </w:p>
    <w:p w:rsidR="00666859" w:rsidRPr="00493CB9" w:rsidRDefault="00666859" w:rsidP="00666859">
      <w:pPr>
        <w:spacing w:line="240" w:lineRule="auto"/>
      </w:pPr>
    </w:p>
    <w:p w:rsidR="00666859" w:rsidRPr="00493CB9" w:rsidRDefault="00666859" w:rsidP="00666859">
      <w:pPr>
        <w:spacing w:line="240" w:lineRule="auto"/>
      </w:pPr>
      <w:r w:rsidRPr="00493CB9">
        <w:rPr>
          <w:b/>
        </w:rPr>
        <w:t>Nombre:</w:t>
      </w:r>
      <w:r w:rsidRPr="00493CB9">
        <w:t xml:space="preserve"> Daniel Eduardo Zapata </w:t>
      </w:r>
      <w:proofErr w:type="spellStart"/>
      <w:r w:rsidRPr="00493CB9">
        <w:t>Zapata</w:t>
      </w:r>
      <w:proofErr w:type="spellEnd"/>
    </w:p>
    <w:p w:rsidR="00666859" w:rsidRPr="00493CB9" w:rsidRDefault="00666859" w:rsidP="00666859">
      <w:pPr>
        <w:spacing w:line="240" w:lineRule="auto"/>
      </w:pPr>
      <w:r w:rsidRPr="00493CB9">
        <w:rPr>
          <w:b/>
        </w:rPr>
        <w:t>Teléfono de contacto:</w:t>
      </w:r>
      <w:r w:rsidRPr="00493CB9">
        <w:t xml:space="preserve"> 672608183</w:t>
      </w:r>
    </w:p>
    <w:p w:rsidR="001C61DC" w:rsidRPr="00493CB9" w:rsidRDefault="00666859" w:rsidP="00666859">
      <w:pPr>
        <w:spacing w:line="240" w:lineRule="auto"/>
      </w:pPr>
      <w:r w:rsidRPr="00493CB9">
        <w:rPr>
          <w:b/>
        </w:rPr>
        <w:t>e-mail:</w:t>
      </w:r>
      <w:r w:rsidRPr="00493CB9">
        <w:t xml:space="preserve"> daniel-dezz@hotmail.com / </w:t>
      </w:r>
      <w:hyperlink r:id="rId16" w:history="1">
        <w:r w:rsidRPr="00493CB9">
          <w:rPr>
            <w:rStyle w:val="Hipervnculo"/>
          </w:rPr>
          <w:t>daniel.zapata8@educa.madrid.org</w:t>
        </w:r>
      </w:hyperlink>
    </w:p>
    <w:p w:rsidR="00666859" w:rsidRPr="00493CB9" w:rsidRDefault="00666859" w:rsidP="00666859">
      <w:pPr>
        <w:spacing w:line="240" w:lineRule="auto"/>
      </w:pPr>
    </w:p>
    <w:p w:rsidR="001C61DC" w:rsidRPr="00493CB9" w:rsidRDefault="00B02FD7">
      <w:pPr>
        <w:pStyle w:val="Ttulo2"/>
        <w:numPr>
          <w:ilvl w:val="1"/>
          <w:numId w:val="2"/>
        </w:numPr>
        <w:rPr>
          <w:rFonts w:ascii="Times New Roman" w:hAnsi="Times New Roman" w:cs="Times New Roman"/>
          <w:szCs w:val="24"/>
        </w:rPr>
      </w:pPr>
      <w:bookmarkStart w:id="41" w:name="_Toc6750617"/>
      <w:bookmarkEnd w:id="41"/>
      <w:r w:rsidRPr="00493CB9">
        <w:rPr>
          <w:rFonts w:ascii="Times New Roman" w:eastAsiaTheme="minorEastAsia" w:hAnsi="Times New Roman" w:cs="Times New Roman"/>
          <w:szCs w:val="24"/>
        </w:rPr>
        <w:t>CONTEXTO</w:t>
      </w:r>
    </w:p>
    <w:p w:rsidR="001C61DC" w:rsidRPr="00493CB9" w:rsidRDefault="00B02FD7">
      <w:r w:rsidRPr="00493CB9">
        <w:t xml:space="preserve">. </w:t>
      </w:r>
    </w:p>
    <w:p w:rsidR="001C61DC" w:rsidRPr="00493CB9" w:rsidRDefault="00B02FD7">
      <w:pPr>
        <w:pStyle w:val="Ttulo2"/>
        <w:numPr>
          <w:ilvl w:val="1"/>
          <w:numId w:val="2"/>
        </w:numPr>
        <w:rPr>
          <w:rFonts w:ascii="Times New Roman" w:hAnsi="Times New Roman" w:cs="Times New Roman"/>
          <w:szCs w:val="24"/>
        </w:rPr>
      </w:pPr>
      <w:bookmarkStart w:id="42" w:name="_Toc6750618"/>
      <w:bookmarkEnd w:id="42"/>
      <w:r w:rsidRPr="00493CB9">
        <w:rPr>
          <w:rFonts w:ascii="Times New Roman" w:hAnsi="Times New Roman" w:cs="Times New Roman"/>
          <w:szCs w:val="24"/>
        </w:rPr>
        <w:t>METODOLOGIA EMPLEADA</w:t>
      </w:r>
    </w:p>
    <w:p w:rsidR="001C61DC" w:rsidRPr="00493CB9" w:rsidRDefault="00C10096">
      <w:r w:rsidRPr="00493CB9">
        <w:t xml:space="preserve">En este apartado se procederá a enumerar todas las tecnologías que han intervenido en el desarrollo de la página web y el </w:t>
      </w:r>
      <w:r w:rsidR="009E558C" w:rsidRPr="00493CB9">
        <w:t>porqué</w:t>
      </w:r>
      <w:r w:rsidRPr="00493CB9">
        <w:t xml:space="preserve"> de usar estas tecnologías y no otras.</w:t>
      </w:r>
    </w:p>
    <w:p w:rsidR="00C10096" w:rsidRPr="00493CB9" w:rsidRDefault="00C10096">
      <w:r w:rsidRPr="00493CB9">
        <w:t>Las tecnologías utilizadas en este proyecto son:</w:t>
      </w:r>
    </w:p>
    <w:p w:rsidR="00C10096" w:rsidRPr="00493CB9" w:rsidRDefault="00C10096" w:rsidP="00C10096">
      <w:pPr>
        <w:pStyle w:val="Prrafodelista"/>
        <w:numPr>
          <w:ilvl w:val="0"/>
          <w:numId w:val="3"/>
        </w:numPr>
      </w:pPr>
      <w:r w:rsidRPr="00493CB9">
        <w:t>HTML/HTML5</w:t>
      </w:r>
    </w:p>
    <w:p w:rsidR="00C10096" w:rsidRPr="00493CB9" w:rsidRDefault="00C10096" w:rsidP="00C10096">
      <w:pPr>
        <w:pStyle w:val="Prrafodelista"/>
        <w:numPr>
          <w:ilvl w:val="0"/>
          <w:numId w:val="3"/>
        </w:numPr>
      </w:pPr>
      <w:r w:rsidRPr="00493CB9">
        <w:t>CSS/CSS3</w:t>
      </w:r>
    </w:p>
    <w:p w:rsidR="00C10096" w:rsidRPr="00493CB9" w:rsidRDefault="00C10096" w:rsidP="00C10096">
      <w:pPr>
        <w:pStyle w:val="Prrafodelista"/>
        <w:numPr>
          <w:ilvl w:val="0"/>
          <w:numId w:val="3"/>
        </w:numPr>
      </w:pPr>
      <w:r w:rsidRPr="00493CB9">
        <w:t>PHP</w:t>
      </w:r>
    </w:p>
    <w:p w:rsidR="00C10096" w:rsidRPr="00493CB9" w:rsidRDefault="00C10096" w:rsidP="00C10096">
      <w:pPr>
        <w:pStyle w:val="Prrafodelista"/>
        <w:numPr>
          <w:ilvl w:val="0"/>
          <w:numId w:val="3"/>
        </w:numPr>
      </w:pPr>
      <w:r w:rsidRPr="00493CB9">
        <w:t>JavaScript</w:t>
      </w:r>
    </w:p>
    <w:p w:rsidR="00C10096" w:rsidRPr="00493CB9" w:rsidRDefault="00C10096" w:rsidP="00C10096">
      <w:pPr>
        <w:pStyle w:val="Prrafodelista"/>
        <w:numPr>
          <w:ilvl w:val="0"/>
          <w:numId w:val="3"/>
        </w:numPr>
      </w:pPr>
      <w:proofErr w:type="spellStart"/>
      <w:r w:rsidRPr="00493CB9">
        <w:t>Bootstrap</w:t>
      </w:r>
      <w:proofErr w:type="spellEnd"/>
    </w:p>
    <w:p w:rsidR="00C10096" w:rsidRPr="00493CB9" w:rsidRDefault="00C10096" w:rsidP="00C10096">
      <w:pPr>
        <w:pStyle w:val="Prrafodelista"/>
        <w:numPr>
          <w:ilvl w:val="0"/>
          <w:numId w:val="3"/>
        </w:numPr>
      </w:pPr>
      <w:proofErr w:type="spellStart"/>
      <w:r w:rsidRPr="00493CB9">
        <w:t>MySQL</w:t>
      </w:r>
      <w:proofErr w:type="spellEnd"/>
    </w:p>
    <w:p w:rsidR="00AF24C1" w:rsidRPr="00493CB9" w:rsidRDefault="00C10096" w:rsidP="00AF24C1">
      <w:r w:rsidRPr="00493CB9">
        <w:t xml:space="preserve">En lo que respecta al editor de código hemos optado por programar en </w:t>
      </w:r>
      <w:proofErr w:type="spellStart"/>
      <w:r w:rsidRPr="00493CB9">
        <w:t>Netsbeans</w:t>
      </w:r>
      <w:proofErr w:type="spellEnd"/>
      <w:r w:rsidRPr="00493CB9">
        <w:t xml:space="preserve">, una herramienta gratuita y muy potente con </w:t>
      </w:r>
      <w:r w:rsidR="00AF24C1" w:rsidRPr="00493CB9">
        <w:t xml:space="preserve">diferentes </w:t>
      </w:r>
      <w:proofErr w:type="spellStart"/>
      <w:r w:rsidR="00AF24C1" w:rsidRPr="00493CB9">
        <w:t>frameworks</w:t>
      </w:r>
      <w:proofErr w:type="spellEnd"/>
    </w:p>
    <w:p w:rsidR="00AF24C1" w:rsidRPr="00493CB9" w:rsidRDefault="00AF24C1" w:rsidP="00AF24C1">
      <w:pPr>
        <w:pStyle w:val="Prrafodelista"/>
        <w:numPr>
          <w:ilvl w:val="2"/>
          <w:numId w:val="2"/>
        </w:numPr>
      </w:pPr>
      <w:r w:rsidRPr="00493CB9">
        <w:t>HTML/HTML5</w:t>
      </w:r>
    </w:p>
    <w:p w:rsidR="00AF24C1" w:rsidRPr="00493CB9" w:rsidRDefault="00AF24C1">
      <w:r w:rsidRPr="00493CB9">
        <w:lastRenderedPageBreak/>
        <w:t xml:space="preserve">HTML5 es la quinta revisión importante del lenguaje básico de la </w:t>
      </w:r>
      <w:proofErr w:type="spellStart"/>
      <w:r w:rsidRPr="00493CB9">
        <w:t>Worl</w:t>
      </w:r>
      <w:proofErr w:type="spellEnd"/>
      <w:r w:rsidRPr="00493CB9">
        <w:t xml:space="preserve"> Wide Web, especifica dos variantes de sintaxis para HTML, la clásica (</w:t>
      </w:r>
      <w:proofErr w:type="spellStart"/>
      <w:r w:rsidRPr="00493CB9">
        <w:t>text</w:t>
      </w:r>
      <w:proofErr w:type="spellEnd"/>
      <w:r w:rsidRPr="00493CB9">
        <w:t>/</w:t>
      </w:r>
      <w:proofErr w:type="spellStart"/>
      <w:r w:rsidRPr="00493CB9">
        <w:t>html</w:t>
      </w:r>
      <w:proofErr w:type="spellEnd"/>
      <w:r w:rsidRPr="00493CB9">
        <w:t xml:space="preserve">) HTML5 y una nueva conocida como XHTML5 que deberá ser servida como XML.1 2 </w:t>
      </w:r>
    </w:p>
    <w:p w:rsidR="00AF24C1" w:rsidRPr="00493CB9" w:rsidRDefault="00AF24C1">
      <w:r w:rsidRPr="00493CB9">
        <w:t>Esta es la primera vez que HTML y XHTML se han desarrollado en paralelo.</w:t>
      </w:r>
    </w:p>
    <w:p w:rsidR="00AF24C1" w:rsidRPr="00493CB9" w:rsidRDefault="00AF24C1">
      <w:r w:rsidRPr="00493CB9">
        <w:t xml:space="preserve">HTML5 establece una serie de nuevos elementos y atributos los cuales se han utilizado constantemente en el desarrollo de nuestro proyecto y ha sido muy importante la interacción de esta tecnología con </w:t>
      </w:r>
      <w:proofErr w:type="spellStart"/>
      <w:r w:rsidRPr="00493CB9">
        <w:t>Bootstrap</w:t>
      </w:r>
      <w:proofErr w:type="spellEnd"/>
      <w:r w:rsidRPr="00493CB9">
        <w:t>.</w:t>
      </w:r>
    </w:p>
    <w:p w:rsidR="00AF24C1" w:rsidRPr="00493CB9" w:rsidRDefault="00AF24C1">
      <w:r w:rsidRPr="00493CB9">
        <w:t>PONER PANTALLAZO CON EJEMPLOS  Y EXPLICARLO</w:t>
      </w:r>
    </w:p>
    <w:p w:rsidR="00AF24C1" w:rsidRPr="00493CB9" w:rsidRDefault="00AF24C1" w:rsidP="00AF24C1">
      <w:pPr>
        <w:pStyle w:val="Prrafodelista"/>
        <w:numPr>
          <w:ilvl w:val="2"/>
          <w:numId w:val="2"/>
        </w:numPr>
      </w:pPr>
      <w:r w:rsidRPr="00493CB9">
        <w:t>CSS/CSS3</w:t>
      </w:r>
    </w:p>
    <w:p w:rsidR="00AF24C1" w:rsidRPr="00493CB9" w:rsidRDefault="00525A87" w:rsidP="008D2903">
      <w:r w:rsidRPr="00493CB9">
        <w:t>CSS u Hojas de Estilo en Cascada (</w:t>
      </w:r>
      <w:proofErr w:type="spellStart"/>
      <w:r w:rsidRPr="00493CB9">
        <w:t>Cascading</w:t>
      </w:r>
      <w:proofErr w:type="spellEnd"/>
      <w:r w:rsidRPr="00493CB9">
        <w:t xml:space="preserve"> Style </w:t>
      </w:r>
      <w:proofErr w:type="spellStart"/>
      <w:r w:rsidRPr="00493CB9">
        <w:t>Sheets</w:t>
      </w:r>
      <w:proofErr w:type="spellEnd"/>
      <w:r w:rsidRPr="00493CB9">
        <w:t>)</w:t>
      </w:r>
      <w:r w:rsidR="008D2903">
        <w:t xml:space="preserve"> es el lenguaje de </w:t>
      </w:r>
      <w:r w:rsidRPr="00493CB9">
        <w:t xml:space="preserve">hojas de estilo utilizado para describir el aspecto y el formato de nuestra </w:t>
      </w:r>
      <w:r w:rsidR="008D2903" w:rsidRPr="00493CB9">
        <w:t>página</w:t>
      </w:r>
      <w:r w:rsidRPr="00493CB9">
        <w:t xml:space="preserve"> web. </w:t>
      </w:r>
    </w:p>
    <w:p w:rsidR="00525A87" w:rsidRPr="00493CB9" w:rsidRDefault="00525A87" w:rsidP="008D2903">
      <w:r w:rsidRPr="00493CB9">
        <w:t xml:space="preserve">Hemos usado una hoja de estilo para que toda la web tenga aspecto similar y dinámico sin tener que repetir en el código en todas las hojas de mi </w:t>
      </w:r>
      <w:r w:rsidR="008D2903" w:rsidRPr="00493CB9">
        <w:t>página</w:t>
      </w:r>
      <w:r w:rsidRPr="00493CB9">
        <w:t>.</w:t>
      </w:r>
    </w:p>
    <w:p w:rsidR="00525A87" w:rsidRPr="00493CB9" w:rsidRDefault="00525A87" w:rsidP="008D2903">
      <w:r w:rsidRPr="00493CB9">
        <w:t>PONER EJEMPLO EN CAPTURA Y EXPLICARLA</w:t>
      </w:r>
    </w:p>
    <w:p w:rsidR="00AF24C1" w:rsidRPr="00493CB9" w:rsidRDefault="00AF24C1" w:rsidP="00AF24C1">
      <w:pPr>
        <w:pStyle w:val="Prrafodelista"/>
        <w:numPr>
          <w:ilvl w:val="2"/>
          <w:numId w:val="2"/>
        </w:numPr>
      </w:pPr>
      <w:r w:rsidRPr="00493CB9">
        <w:t>PHP</w:t>
      </w:r>
    </w:p>
    <w:p w:rsidR="00525A87" w:rsidRPr="00493CB9" w:rsidRDefault="00525A87" w:rsidP="008D2903">
      <w:proofErr w:type="spellStart"/>
      <w:r w:rsidRPr="00493CB9">
        <w:t>Php</w:t>
      </w:r>
      <w:proofErr w:type="spellEnd"/>
      <w:r w:rsidRPr="00493CB9">
        <w:t xml:space="preserve"> es un lenguaje de programación de uso general de código del lado del servidor originalmente diseñado para el desarrollo web de contenido dinámico. Fue uno de los primeros lenguajes de programación del lado del servidor que se podían incorporar directamente en un documento HTML. </w:t>
      </w:r>
    </w:p>
    <w:p w:rsidR="00525A87" w:rsidRPr="00493CB9" w:rsidRDefault="00525A87" w:rsidP="008D2903">
      <w:r w:rsidRPr="00493CB9">
        <w:t>El código es interpretado por un servidor Apache con un módulo de procesador de PHP que genera la página web resultante.</w:t>
      </w:r>
    </w:p>
    <w:p w:rsidR="00525A87" w:rsidRPr="00493CB9" w:rsidRDefault="00525A87" w:rsidP="008D2903">
      <w:r w:rsidRPr="00493CB9">
        <w:t xml:space="preserve">Este lenguaje ha sido clave para el desarrollo de nuestro proyecto ya que todos los datos que se muestran en la </w:t>
      </w:r>
      <w:r w:rsidR="009E558C" w:rsidRPr="00493CB9">
        <w:t>página</w:t>
      </w:r>
      <w:r w:rsidRPr="00493CB9">
        <w:t xml:space="preserve"> web son obtenidos directamente de la base de datos por medio de las consultas realizados</w:t>
      </w:r>
      <w:r w:rsidR="009E558C" w:rsidRPr="00493CB9">
        <w:t xml:space="preserve">. </w:t>
      </w:r>
    </w:p>
    <w:p w:rsidR="009E558C" w:rsidRPr="00493CB9" w:rsidRDefault="009E558C" w:rsidP="008D2903">
      <w:r w:rsidRPr="00493CB9">
        <w:t xml:space="preserve">La interacción de </w:t>
      </w:r>
      <w:proofErr w:type="spellStart"/>
      <w:r w:rsidRPr="00493CB9">
        <w:t>php</w:t>
      </w:r>
      <w:proofErr w:type="spellEnd"/>
      <w:r w:rsidRPr="00493CB9">
        <w:t xml:space="preserve"> con la base de datos de tipo </w:t>
      </w:r>
      <w:proofErr w:type="spellStart"/>
      <w:r w:rsidRPr="00493CB9">
        <w:t>MySQL</w:t>
      </w:r>
      <w:proofErr w:type="spellEnd"/>
      <w:r w:rsidRPr="00493CB9">
        <w:t xml:space="preserve"> nos ha permitido realizar una página web dinámica.</w:t>
      </w:r>
    </w:p>
    <w:p w:rsidR="009E558C" w:rsidRPr="00493CB9" w:rsidRDefault="009E558C" w:rsidP="008D2903">
      <w:r w:rsidRPr="00493CB9">
        <w:t>PONER EJEMPLO EN CAPTURA Y EXPLICARLA</w:t>
      </w:r>
    </w:p>
    <w:p w:rsidR="00AF24C1" w:rsidRPr="00493CB9" w:rsidRDefault="009E558C" w:rsidP="00AF24C1">
      <w:pPr>
        <w:pStyle w:val="Prrafodelista"/>
        <w:numPr>
          <w:ilvl w:val="2"/>
          <w:numId w:val="2"/>
        </w:numPr>
      </w:pPr>
      <w:r w:rsidRPr="00493CB9">
        <w:t xml:space="preserve">JavaScript </w:t>
      </w:r>
    </w:p>
    <w:p w:rsidR="009E558C" w:rsidRPr="00493CB9" w:rsidRDefault="009E558C" w:rsidP="00AF24C1">
      <w:pPr>
        <w:pStyle w:val="Prrafodelista"/>
        <w:numPr>
          <w:ilvl w:val="2"/>
          <w:numId w:val="2"/>
        </w:numPr>
      </w:pPr>
      <w:proofErr w:type="spellStart"/>
      <w:r w:rsidRPr="00493CB9">
        <w:t>Bootstrap</w:t>
      </w:r>
      <w:proofErr w:type="spellEnd"/>
      <w:r w:rsidRPr="00493CB9">
        <w:t xml:space="preserve"> </w:t>
      </w:r>
    </w:p>
    <w:p w:rsidR="009E558C" w:rsidRPr="00493CB9" w:rsidRDefault="009E558C" w:rsidP="00AF24C1">
      <w:pPr>
        <w:pStyle w:val="Prrafodelista"/>
        <w:numPr>
          <w:ilvl w:val="2"/>
          <w:numId w:val="2"/>
        </w:numPr>
      </w:pPr>
      <w:proofErr w:type="spellStart"/>
      <w:r w:rsidRPr="00493CB9">
        <w:t>MySQL</w:t>
      </w:r>
      <w:proofErr w:type="spellEnd"/>
    </w:p>
    <w:p w:rsidR="009E558C" w:rsidRPr="00493CB9" w:rsidRDefault="009E558C" w:rsidP="00AF24C1">
      <w:pPr>
        <w:pStyle w:val="Prrafodelista"/>
        <w:numPr>
          <w:ilvl w:val="2"/>
          <w:numId w:val="2"/>
        </w:numPr>
      </w:pPr>
    </w:p>
    <w:p w:rsidR="00AF24C1" w:rsidRPr="00493CB9" w:rsidRDefault="00AF24C1"/>
    <w:p w:rsidR="001C61DC" w:rsidRPr="00493CB9" w:rsidRDefault="00B02FD7">
      <w:pPr>
        <w:keepNext/>
        <w:ind w:firstLine="0"/>
        <w:jc w:val="center"/>
      </w:pPr>
      <w:r w:rsidRPr="00493CB9">
        <w:rPr>
          <w:noProof/>
        </w:rPr>
        <w:drawing>
          <wp:inline distT="0" distB="0" distL="0" distR="0" wp14:anchorId="2D6A1B06" wp14:editId="5A9B8307">
            <wp:extent cx="5391150" cy="4438650"/>
            <wp:effectExtent l="0" t="0" r="0" b="0"/>
            <wp:docPr id="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4"/>
                    <pic:cNvPicPr>
                      <a:picLocks noChangeAspect="1" noChangeArrowheads="1"/>
                    </pic:cNvPicPr>
                  </pic:nvPicPr>
                  <pic:blipFill>
                    <a:blip r:embed="rId17"/>
                    <a:stretch>
                      <a:fillRect/>
                    </a:stretch>
                  </pic:blipFill>
                  <pic:spPr bwMode="auto">
                    <a:xfrm>
                      <a:off x="0" y="0"/>
                      <a:ext cx="5391150" cy="4438650"/>
                    </a:xfrm>
                    <a:prstGeom prst="rect">
                      <a:avLst/>
                    </a:prstGeom>
                  </pic:spPr>
                </pic:pic>
              </a:graphicData>
            </a:graphic>
          </wp:inline>
        </w:drawing>
      </w:r>
    </w:p>
    <w:p w:rsidR="001C61DC" w:rsidRPr="00493CB9" w:rsidRDefault="00B02FD7">
      <w:pPr>
        <w:pStyle w:val="Epgrafe"/>
        <w:jc w:val="center"/>
        <w:rPr>
          <w:sz w:val="24"/>
          <w:szCs w:val="24"/>
        </w:rPr>
      </w:pPr>
      <w:bookmarkStart w:id="43" w:name="_Toc6750631"/>
      <w:r w:rsidRPr="00493CB9">
        <w:rPr>
          <w:sz w:val="24"/>
          <w:szCs w:val="24"/>
        </w:rPr>
        <w:t xml:space="preserve">Figura </w:t>
      </w:r>
      <w:r w:rsidRPr="00493CB9">
        <w:rPr>
          <w:sz w:val="24"/>
          <w:szCs w:val="24"/>
        </w:rPr>
        <w:fldChar w:fldCharType="begin"/>
      </w:r>
      <w:r w:rsidRPr="00493CB9">
        <w:rPr>
          <w:sz w:val="24"/>
          <w:szCs w:val="24"/>
        </w:rPr>
        <w:instrText>SEQ Figura \* ARABIC</w:instrText>
      </w:r>
      <w:r w:rsidRPr="00493CB9">
        <w:rPr>
          <w:sz w:val="24"/>
          <w:szCs w:val="24"/>
        </w:rPr>
        <w:fldChar w:fldCharType="separate"/>
      </w:r>
      <w:r w:rsidRPr="00493CB9">
        <w:rPr>
          <w:sz w:val="24"/>
          <w:szCs w:val="24"/>
        </w:rPr>
        <w:t>1</w:t>
      </w:r>
      <w:r w:rsidRPr="00493CB9">
        <w:rPr>
          <w:sz w:val="24"/>
          <w:szCs w:val="24"/>
        </w:rPr>
        <w:fldChar w:fldCharType="end"/>
      </w:r>
      <w:bookmarkEnd w:id="43"/>
      <w:r w:rsidRPr="00493CB9">
        <w:rPr>
          <w:sz w:val="24"/>
          <w:szCs w:val="24"/>
        </w:rPr>
        <w:t xml:space="preserve"> – Página Web del Estudio</w:t>
      </w:r>
    </w:p>
    <w:p w:rsidR="001C61DC" w:rsidRPr="00493CB9" w:rsidRDefault="00B02FD7">
      <w:r w:rsidRPr="00493CB9">
        <w:t xml:space="preserve">.    </w:t>
      </w:r>
    </w:p>
    <w:p w:rsidR="001C61DC" w:rsidRDefault="00B02FD7" w:rsidP="009E558C">
      <w:pPr>
        <w:pStyle w:val="Ttulo2"/>
        <w:numPr>
          <w:ilvl w:val="1"/>
          <w:numId w:val="2"/>
        </w:numPr>
        <w:rPr>
          <w:rFonts w:ascii="Times New Roman" w:hAnsi="Times New Roman" w:cs="Times New Roman"/>
          <w:szCs w:val="24"/>
        </w:rPr>
      </w:pPr>
      <w:bookmarkStart w:id="44" w:name="_Toc6750619"/>
      <w:bookmarkEnd w:id="44"/>
      <w:r w:rsidRPr="00493CB9">
        <w:rPr>
          <w:rFonts w:ascii="Times New Roman" w:hAnsi="Times New Roman" w:cs="Times New Roman"/>
          <w:szCs w:val="24"/>
        </w:rPr>
        <w:lastRenderedPageBreak/>
        <w:t>REALIZACIÓN</w:t>
      </w:r>
    </w:p>
    <w:p w:rsidR="00AC1A0E" w:rsidRPr="00493CB9" w:rsidRDefault="00AC1A0E" w:rsidP="00AC1A0E">
      <w:pPr>
        <w:pStyle w:val="Ttulo2"/>
        <w:ind w:left="360" w:firstLine="0"/>
        <w:rPr>
          <w:rFonts w:ascii="Times New Roman" w:hAnsi="Times New Roman" w:cs="Times New Roman"/>
          <w:szCs w:val="24"/>
        </w:rPr>
      </w:pPr>
      <w:r>
        <w:rPr>
          <w:rFonts w:ascii="Times New Roman" w:hAnsi="Times New Roman" w:cs="Times New Roman"/>
          <w:szCs w:val="24"/>
        </w:rPr>
        <w:t>4.4.1. FLUJO PÁGINA WEB</w:t>
      </w:r>
    </w:p>
    <w:p w:rsidR="00493CB9" w:rsidRDefault="00493CB9" w:rsidP="00352CE7">
      <w:pPr>
        <w:pStyle w:val="Ttulo2"/>
        <w:spacing w:before="120" w:after="120"/>
        <w:ind w:left="0" w:firstLine="709"/>
        <w:jc w:val="both"/>
        <w:rPr>
          <w:rFonts w:ascii="Times New Roman" w:hAnsi="Times New Roman" w:cs="Times New Roman"/>
          <w:szCs w:val="24"/>
        </w:rPr>
      </w:pPr>
      <w:r w:rsidRPr="00493CB9">
        <w:rPr>
          <w:rFonts w:ascii="Times New Roman" w:hAnsi="Times New Roman" w:cs="Times New Roman"/>
          <w:szCs w:val="24"/>
        </w:rPr>
        <w:t xml:space="preserve">Lo primero que hemos </w:t>
      </w:r>
      <w:r w:rsidR="00A6280D">
        <w:rPr>
          <w:rFonts w:ascii="Times New Roman" w:hAnsi="Times New Roman" w:cs="Times New Roman"/>
          <w:szCs w:val="24"/>
        </w:rPr>
        <w:t xml:space="preserve">hecho es analizar el flujo que va a tener nuestra </w:t>
      </w:r>
      <w:r w:rsidR="00013B80">
        <w:rPr>
          <w:rFonts w:ascii="Times New Roman" w:hAnsi="Times New Roman" w:cs="Times New Roman"/>
          <w:szCs w:val="24"/>
        </w:rPr>
        <w:t>página web.</w:t>
      </w:r>
    </w:p>
    <w:p w:rsidR="00013B80" w:rsidRDefault="00013B80" w:rsidP="00352CE7">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La primera web con la que nos encontramos es </w:t>
      </w:r>
      <w:r w:rsidRPr="00013B80">
        <w:rPr>
          <w:rFonts w:ascii="Times New Roman" w:hAnsi="Times New Roman" w:cs="Times New Roman"/>
          <w:szCs w:val="24"/>
        </w:rPr>
        <w:t>Página de inic</w:t>
      </w:r>
      <w:r w:rsidR="00352CE7">
        <w:rPr>
          <w:rFonts w:ascii="Times New Roman" w:hAnsi="Times New Roman" w:cs="Times New Roman"/>
          <w:szCs w:val="24"/>
        </w:rPr>
        <w:t xml:space="preserve">io de la </w:t>
      </w:r>
      <w:r w:rsidRPr="00013B80">
        <w:rPr>
          <w:rFonts w:ascii="Times New Roman" w:hAnsi="Times New Roman" w:cs="Times New Roman"/>
          <w:szCs w:val="24"/>
        </w:rPr>
        <w:t>aplicación. Consta de un formulario para introducir usuario y</w:t>
      </w:r>
      <w:r w:rsidR="00352CE7">
        <w:rPr>
          <w:rFonts w:ascii="Times New Roman" w:hAnsi="Times New Roman" w:cs="Times New Roman"/>
          <w:szCs w:val="24"/>
        </w:rPr>
        <w:t xml:space="preserve"> </w:t>
      </w:r>
      <w:r w:rsidRPr="00013B80">
        <w:rPr>
          <w:rFonts w:ascii="Times New Roman" w:hAnsi="Times New Roman" w:cs="Times New Roman"/>
          <w:szCs w:val="24"/>
        </w:rPr>
        <w:t>contraseña. Desde el enlace “¿Has olvidado la contraseña? “</w:t>
      </w:r>
      <w:r w:rsidR="00352CE7">
        <w:rPr>
          <w:rFonts w:ascii="Times New Roman" w:hAnsi="Times New Roman" w:cs="Times New Roman"/>
          <w:szCs w:val="24"/>
        </w:rPr>
        <w:t xml:space="preserve">  </w:t>
      </w:r>
      <w:proofErr w:type="gramStart"/>
      <w:r w:rsidR="00352CE7">
        <w:rPr>
          <w:rFonts w:ascii="Times New Roman" w:hAnsi="Times New Roman" w:cs="Times New Roman"/>
          <w:szCs w:val="24"/>
        </w:rPr>
        <w:t>accederemos</w:t>
      </w:r>
      <w:proofErr w:type="gramEnd"/>
      <w:r w:rsidR="00352CE7">
        <w:rPr>
          <w:rFonts w:ascii="Times New Roman" w:hAnsi="Times New Roman" w:cs="Times New Roman"/>
          <w:szCs w:val="24"/>
        </w:rPr>
        <w:t xml:space="preserve"> a la página </w:t>
      </w:r>
      <w:r w:rsidRPr="00013B80">
        <w:rPr>
          <w:rFonts w:ascii="Times New Roman" w:hAnsi="Times New Roman" w:cs="Times New Roman"/>
          <w:szCs w:val="24"/>
        </w:rPr>
        <w:t>RECUPERAR CONTRASEÑA. Tenemos un botón “</w:t>
      </w:r>
      <w:proofErr w:type="spellStart"/>
      <w:r w:rsidRPr="00013B80">
        <w:rPr>
          <w:rFonts w:ascii="Times New Roman" w:hAnsi="Times New Roman" w:cs="Times New Roman"/>
          <w:szCs w:val="24"/>
        </w:rPr>
        <w:t>Login</w:t>
      </w:r>
      <w:proofErr w:type="spellEnd"/>
      <w:r w:rsidRPr="00013B80">
        <w:rPr>
          <w:rFonts w:ascii="Times New Roman" w:hAnsi="Times New Roman" w:cs="Times New Roman"/>
          <w:szCs w:val="24"/>
        </w:rPr>
        <w:t xml:space="preserve">” </w:t>
      </w:r>
      <w:r w:rsidR="00352CE7">
        <w:rPr>
          <w:rFonts w:ascii="Times New Roman" w:hAnsi="Times New Roman" w:cs="Times New Roman"/>
          <w:szCs w:val="24"/>
        </w:rPr>
        <w:t xml:space="preserve">que realizará la validación del </w:t>
      </w:r>
      <w:r w:rsidRPr="00013B80">
        <w:rPr>
          <w:rFonts w:ascii="Times New Roman" w:hAnsi="Times New Roman" w:cs="Times New Roman"/>
          <w:szCs w:val="24"/>
        </w:rPr>
        <w:t>formulario y nos llevará a la página de ACCESO, y otro enlace “R</w:t>
      </w:r>
      <w:r w:rsidR="00352CE7">
        <w:rPr>
          <w:rFonts w:ascii="Times New Roman" w:hAnsi="Times New Roman" w:cs="Times New Roman"/>
          <w:szCs w:val="24"/>
        </w:rPr>
        <w:t xml:space="preserve">egístrate” que nos direcciona a </w:t>
      </w:r>
      <w:r w:rsidRPr="00013B80">
        <w:rPr>
          <w:rFonts w:ascii="Times New Roman" w:hAnsi="Times New Roman" w:cs="Times New Roman"/>
          <w:szCs w:val="24"/>
        </w:rPr>
        <w:t>la página REGISTRO.</w:t>
      </w:r>
    </w:p>
    <w:p w:rsidR="00352CE7" w:rsidRDefault="00352CE7" w:rsidP="00352CE7">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Dentro de la página RECUPERAR CONTRASEÑA encontramos un </w:t>
      </w:r>
      <w:r w:rsidRPr="00352CE7">
        <w:rPr>
          <w:rFonts w:ascii="Times New Roman" w:hAnsi="Times New Roman" w:cs="Times New Roman"/>
          <w:szCs w:val="24"/>
        </w:rPr>
        <w:t>Formulario en el que el usuario introducirá su email para poder recuperar la contraseña. El</w:t>
      </w:r>
      <w:r>
        <w:rPr>
          <w:rFonts w:ascii="Times New Roman" w:hAnsi="Times New Roman" w:cs="Times New Roman"/>
          <w:szCs w:val="24"/>
        </w:rPr>
        <w:t xml:space="preserve"> </w:t>
      </w:r>
      <w:r w:rsidRPr="00352CE7">
        <w:rPr>
          <w:rFonts w:ascii="Times New Roman" w:hAnsi="Times New Roman" w:cs="Times New Roman"/>
          <w:szCs w:val="24"/>
        </w:rPr>
        <w:t>botón de “Enviar” hará la validación del formulario y “Volver” nos</w:t>
      </w:r>
      <w:r>
        <w:rPr>
          <w:rFonts w:ascii="Times New Roman" w:hAnsi="Times New Roman" w:cs="Times New Roman"/>
          <w:szCs w:val="24"/>
        </w:rPr>
        <w:t xml:space="preserve"> llevará nuevamente a la página </w:t>
      </w:r>
      <w:r w:rsidRPr="00352CE7">
        <w:rPr>
          <w:rFonts w:ascii="Times New Roman" w:hAnsi="Times New Roman" w:cs="Times New Roman"/>
          <w:szCs w:val="24"/>
        </w:rPr>
        <w:t>LOGIN. Si el email no existe en la base de datos nos mostrará un m</w:t>
      </w:r>
      <w:r>
        <w:rPr>
          <w:rFonts w:ascii="Times New Roman" w:hAnsi="Times New Roman" w:cs="Times New Roman"/>
          <w:szCs w:val="24"/>
        </w:rPr>
        <w:t xml:space="preserve">ensaje de error. Si el email es </w:t>
      </w:r>
      <w:r w:rsidRPr="00352CE7">
        <w:rPr>
          <w:rFonts w:ascii="Times New Roman" w:hAnsi="Times New Roman" w:cs="Times New Roman"/>
          <w:szCs w:val="24"/>
        </w:rPr>
        <w:t>correcto se le enviará al usuario un correo electrónico con sus datos de acceso</w:t>
      </w:r>
      <w:r>
        <w:rPr>
          <w:rFonts w:ascii="Times New Roman" w:hAnsi="Times New Roman" w:cs="Times New Roman"/>
          <w:szCs w:val="24"/>
        </w:rPr>
        <w:t>.</w:t>
      </w:r>
    </w:p>
    <w:p w:rsidR="00352CE7" w:rsidRDefault="00352CE7" w:rsidP="00352CE7">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Dentro de la página REGISTRO también encontramos otro formulario </w:t>
      </w:r>
      <w:r w:rsidRPr="00352CE7">
        <w:rPr>
          <w:rFonts w:ascii="Times New Roman" w:hAnsi="Times New Roman" w:cs="Times New Roman"/>
          <w:szCs w:val="24"/>
        </w:rPr>
        <w:t>para registrarnos en la aplicación. El botón “Regis</w:t>
      </w:r>
      <w:r>
        <w:rPr>
          <w:rFonts w:ascii="Times New Roman" w:hAnsi="Times New Roman" w:cs="Times New Roman"/>
          <w:szCs w:val="24"/>
        </w:rPr>
        <w:t xml:space="preserve">trarse” realizará la validación </w:t>
      </w:r>
      <w:r w:rsidRPr="00352CE7">
        <w:rPr>
          <w:rFonts w:ascii="Times New Roman" w:hAnsi="Times New Roman" w:cs="Times New Roman"/>
          <w:szCs w:val="24"/>
        </w:rPr>
        <w:t xml:space="preserve">del formulario y guardará ese registro en la base de datos, </w:t>
      </w:r>
      <w:r>
        <w:rPr>
          <w:rFonts w:ascii="Times New Roman" w:hAnsi="Times New Roman" w:cs="Times New Roman"/>
          <w:szCs w:val="24"/>
        </w:rPr>
        <w:t xml:space="preserve">y el botón “Volver” nos llevará </w:t>
      </w:r>
      <w:r w:rsidRPr="00352CE7">
        <w:rPr>
          <w:rFonts w:ascii="Times New Roman" w:hAnsi="Times New Roman" w:cs="Times New Roman"/>
          <w:szCs w:val="24"/>
        </w:rPr>
        <w:t>nuevamente a la página LOGIN</w:t>
      </w:r>
    </w:p>
    <w:p w:rsidR="00352CE7" w:rsidRDefault="00352CE7" w:rsidP="00352CE7">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Una vez registrado un </w:t>
      </w:r>
      <w:proofErr w:type="spellStart"/>
      <w:r>
        <w:rPr>
          <w:rFonts w:ascii="Times New Roman" w:hAnsi="Times New Roman" w:cs="Times New Roman"/>
          <w:szCs w:val="24"/>
        </w:rPr>
        <w:t>logeado</w:t>
      </w:r>
      <w:proofErr w:type="spellEnd"/>
      <w:r>
        <w:rPr>
          <w:rFonts w:ascii="Times New Roman" w:hAnsi="Times New Roman" w:cs="Times New Roman"/>
          <w:szCs w:val="24"/>
        </w:rPr>
        <w:t xml:space="preserve"> el usuario accederá a la página principal llamada ACCESO donde nos </w:t>
      </w:r>
      <w:r w:rsidRPr="00352CE7">
        <w:rPr>
          <w:rFonts w:ascii="Times New Roman" w:hAnsi="Times New Roman" w:cs="Times New Roman"/>
          <w:szCs w:val="24"/>
        </w:rPr>
        <w:t>mostrará un botón para dar de alta un nuevo trastero. Este botón nos dirigirá a la pá</w:t>
      </w:r>
      <w:r>
        <w:rPr>
          <w:rFonts w:ascii="Times New Roman" w:hAnsi="Times New Roman" w:cs="Times New Roman"/>
          <w:szCs w:val="24"/>
        </w:rPr>
        <w:t xml:space="preserve">gina </w:t>
      </w:r>
      <w:r w:rsidRPr="00352CE7">
        <w:rPr>
          <w:rFonts w:ascii="Times New Roman" w:hAnsi="Times New Roman" w:cs="Times New Roman"/>
          <w:szCs w:val="24"/>
        </w:rPr>
        <w:t>añadir trastero. Seguidamente se mostrará un listado con los trastero</w:t>
      </w:r>
      <w:r>
        <w:rPr>
          <w:rFonts w:ascii="Times New Roman" w:hAnsi="Times New Roman" w:cs="Times New Roman"/>
          <w:szCs w:val="24"/>
        </w:rPr>
        <w:t xml:space="preserve">s que ya tiene dados de alta el </w:t>
      </w:r>
      <w:r w:rsidRPr="00352CE7">
        <w:rPr>
          <w:rFonts w:ascii="Times New Roman" w:hAnsi="Times New Roman" w:cs="Times New Roman"/>
          <w:szCs w:val="24"/>
        </w:rPr>
        <w:t>usuario. Cada uno tendrá los botones “Acceder” (nos llevar</w:t>
      </w:r>
      <w:r>
        <w:rPr>
          <w:rFonts w:ascii="Times New Roman" w:hAnsi="Times New Roman" w:cs="Times New Roman"/>
          <w:szCs w:val="24"/>
        </w:rPr>
        <w:t xml:space="preserve">á a la página ACCEDER TRASTERO) </w:t>
      </w:r>
      <w:r w:rsidRPr="00352CE7">
        <w:rPr>
          <w:rFonts w:ascii="Times New Roman" w:hAnsi="Times New Roman" w:cs="Times New Roman"/>
          <w:szCs w:val="24"/>
        </w:rPr>
        <w:t>y “Modificar” que nos direccionará a la página MODIFICAR TRA</w:t>
      </w:r>
      <w:r>
        <w:rPr>
          <w:rFonts w:ascii="Times New Roman" w:hAnsi="Times New Roman" w:cs="Times New Roman"/>
          <w:szCs w:val="24"/>
        </w:rPr>
        <w:t xml:space="preserve">STERO. En la esquina superior </w:t>
      </w:r>
      <w:r w:rsidRPr="00352CE7">
        <w:rPr>
          <w:rFonts w:ascii="Times New Roman" w:hAnsi="Times New Roman" w:cs="Times New Roman"/>
          <w:szCs w:val="24"/>
        </w:rPr>
        <w:t>de esta página estará habilitado un desplegable con las opciones de “</w:t>
      </w:r>
      <w:r>
        <w:rPr>
          <w:rFonts w:ascii="Times New Roman" w:hAnsi="Times New Roman" w:cs="Times New Roman"/>
          <w:szCs w:val="24"/>
        </w:rPr>
        <w:t xml:space="preserve">Salir” y de “Perfil de usuario” </w:t>
      </w:r>
      <w:r w:rsidRPr="00352CE7">
        <w:rPr>
          <w:rFonts w:ascii="Times New Roman" w:hAnsi="Times New Roman" w:cs="Times New Roman"/>
          <w:szCs w:val="24"/>
        </w:rPr>
        <w:t>que nos llevará a la página PERFIL USUARIO.</w:t>
      </w:r>
    </w:p>
    <w:p w:rsidR="00013B80" w:rsidRDefault="00013B80" w:rsidP="00352CE7">
      <w:pPr>
        <w:pStyle w:val="Ttulo2"/>
        <w:ind w:left="0" w:firstLine="709"/>
        <w:rPr>
          <w:rFonts w:ascii="Times New Roman" w:hAnsi="Times New Roman" w:cs="Times New Roman"/>
          <w:szCs w:val="24"/>
        </w:rPr>
      </w:pPr>
      <w:r>
        <w:rPr>
          <w:noProof/>
          <w:lang w:eastAsia="es-ES"/>
        </w:rPr>
        <w:lastRenderedPageBreak/>
        <w:drawing>
          <wp:inline distT="0" distB="0" distL="0" distR="0" wp14:anchorId="00BB5425" wp14:editId="2D97B847">
            <wp:extent cx="5400040" cy="4532416"/>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4532416"/>
                    </a:xfrm>
                    <a:prstGeom prst="rect">
                      <a:avLst/>
                    </a:prstGeom>
                  </pic:spPr>
                </pic:pic>
              </a:graphicData>
            </a:graphic>
          </wp:inline>
        </w:drawing>
      </w:r>
    </w:p>
    <w:p w:rsidR="00A22ED4" w:rsidRDefault="00A22ED4" w:rsidP="00B5546E">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En ACCESO n</w:t>
      </w:r>
      <w:r w:rsidRPr="00A22ED4">
        <w:rPr>
          <w:rFonts w:ascii="Times New Roman" w:hAnsi="Times New Roman" w:cs="Times New Roman"/>
          <w:szCs w:val="24"/>
        </w:rPr>
        <w:t>os mostrará un botón para dar de alta un nuevo trastero. Este botón nos dirigirá a la página</w:t>
      </w:r>
      <w:r>
        <w:rPr>
          <w:rFonts w:ascii="Times New Roman" w:hAnsi="Times New Roman" w:cs="Times New Roman"/>
          <w:szCs w:val="24"/>
        </w:rPr>
        <w:t xml:space="preserve"> AÑADIR</w:t>
      </w:r>
      <w:r w:rsidRPr="00A22ED4">
        <w:rPr>
          <w:rFonts w:ascii="Times New Roman" w:hAnsi="Times New Roman" w:cs="Times New Roman"/>
          <w:szCs w:val="24"/>
        </w:rPr>
        <w:t>. Seguidamente se mostrará un listado con los trastero</w:t>
      </w:r>
      <w:r>
        <w:rPr>
          <w:rFonts w:ascii="Times New Roman" w:hAnsi="Times New Roman" w:cs="Times New Roman"/>
          <w:szCs w:val="24"/>
        </w:rPr>
        <w:t xml:space="preserve">s que ya tiene dados de alta el </w:t>
      </w:r>
      <w:r w:rsidRPr="00A22ED4">
        <w:rPr>
          <w:rFonts w:ascii="Times New Roman" w:hAnsi="Times New Roman" w:cs="Times New Roman"/>
          <w:szCs w:val="24"/>
        </w:rPr>
        <w:t>usuario. Cada uno tendrá los botones “Acceder” (nos llevar</w:t>
      </w:r>
      <w:r w:rsidR="002A6682">
        <w:rPr>
          <w:rFonts w:ascii="Times New Roman" w:hAnsi="Times New Roman" w:cs="Times New Roman"/>
          <w:szCs w:val="24"/>
        </w:rPr>
        <w:t>á a la página ACCEDER_</w:t>
      </w:r>
      <w:r>
        <w:rPr>
          <w:rFonts w:ascii="Times New Roman" w:hAnsi="Times New Roman" w:cs="Times New Roman"/>
          <w:szCs w:val="24"/>
        </w:rPr>
        <w:t xml:space="preserve">TRASTERO) </w:t>
      </w:r>
      <w:r w:rsidRPr="00A22ED4">
        <w:rPr>
          <w:rFonts w:ascii="Times New Roman" w:hAnsi="Times New Roman" w:cs="Times New Roman"/>
          <w:szCs w:val="24"/>
        </w:rPr>
        <w:t>y “Modificar” que nos direccion</w:t>
      </w:r>
      <w:r w:rsidR="002A6682">
        <w:rPr>
          <w:rFonts w:ascii="Times New Roman" w:hAnsi="Times New Roman" w:cs="Times New Roman"/>
          <w:szCs w:val="24"/>
        </w:rPr>
        <w:t>ará a la página MODIFICAR_</w:t>
      </w:r>
      <w:r w:rsidRPr="00A22ED4">
        <w:rPr>
          <w:rFonts w:ascii="Times New Roman" w:hAnsi="Times New Roman" w:cs="Times New Roman"/>
          <w:szCs w:val="24"/>
        </w:rPr>
        <w:t>T</w:t>
      </w:r>
      <w:r>
        <w:rPr>
          <w:rFonts w:ascii="Times New Roman" w:hAnsi="Times New Roman" w:cs="Times New Roman"/>
          <w:szCs w:val="24"/>
        </w:rPr>
        <w:t xml:space="preserve">RASTERO. En la esquina superior </w:t>
      </w:r>
      <w:r w:rsidRPr="00A22ED4">
        <w:rPr>
          <w:rFonts w:ascii="Times New Roman" w:hAnsi="Times New Roman" w:cs="Times New Roman"/>
          <w:szCs w:val="24"/>
        </w:rPr>
        <w:t>de esta página estará habilitado un desplegable con las opciones de “Salir”</w:t>
      </w:r>
      <w:r>
        <w:rPr>
          <w:rFonts w:ascii="Times New Roman" w:hAnsi="Times New Roman" w:cs="Times New Roman"/>
          <w:szCs w:val="24"/>
        </w:rPr>
        <w:t xml:space="preserve"> que eliminará la sesión y volverá a la página de inicio y de “Perfil de usuario” </w:t>
      </w:r>
      <w:r w:rsidRPr="00A22ED4">
        <w:rPr>
          <w:rFonts w:ascii="Times New Roman" w:hAnsi="Times New Roman" w:cs="Times New Roman"/>
          <w:szCs w:val="24"/>
        </w:rPr>
        <w:t>que</w:t>
      </w:r>
      <w:r w:rsidR="002A6682">
        <w:rPr>
          <w:rFonts w:ascii="Times New Roman" w:hAnsi="Times New Roman" w:cs="Times New Roman"/>
          <w:szCs w:val="24"/>
        </w:rPr>
        <w:t xml:space="preserve"> nos llevará a la página PERFIL_</w:t>
      </w:r>
      <w:r w:rsidRPr="00A22ED4">
        <w:rPr>
          <w:rFonts w:ascii="Times New Roman" w:hAnsi="Times New Roman" w:cs="Times New Roman"/>
          <w:szCs w:val="24"/>
        </w:rPr>
        <w:t>USUARIO.</w:t>
      </w:r>
    </w:p>
    <w:p w:rsidR="00A22ED4" w:rsidRDefault="00A22ED4" w:rsidP="00B5546E">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En la página de PERFIL_USUARIO </w:t>
      </w:r>
      <w:r w:rsidRPr="00A22ED4">
        <w:rPr>
          <w:rFonts w:ascii="Times New Roman" w:hAnsi="Times New Roman" w:cs="Times New Roman"/>
          <w:szCs w:val="24"/>
        </w:rPr>
        <w:t xml:space="preserve"> nos permitirá ver/modificar nuestros datos d</w:t>
      </w:r>
      <w:r>
        <w:rPr>
          <w:rFonts w:ascii="Times New Roman" w:hAnsi="Times New Roman" w:cs="Times New Roman"/>
          <w:szCs w:val="24"/>
        </w:rPr>
        <w:t xml:space="preserve">e usuario. El botón “Modificar” </w:t>
      </w:r>
      <w:r w:rsidRPr="00A22ED4">
        <w:rPr>
          <w:rFonts w:ascii="Times New Roman" w:hAnsi="Times New Roman" w:cs="Times New Roman"/>
          <w:szCs w:val="24"/>
        </w:rPr>
        <w:t>actualizará la base de datos con las modificaciones en ese regist</w:t>
      </w:r>
      <w:r>
        <w:rPr>
          <w:rFonts w:ascii="Times New Roman" w:hAnsi="Times New Roman" w:cs="Times New Roman"/>
          <w:szCs w:val="24"/>
        </w:rPr>
        <w:t xml:space="preserve">ro y “Volver” nos dirigirá a la </w:t>
      </w:r>
      <w:r w:rsidRPr="00A22ED4">
        <w:rPr>
          <w:rFonts w:ascii="Times New Roman" w:hAnsi="Times New Roman" w:cs="Times New Roman"/>
          <w:szCs w:val="24"/>
        </w:rPr>
        <w:t>página en la que estuviéramos.</w:t>
      </w:r>
    </w:p>
    <w:p w:rsidR="002A6682" w:rsidRDefault="002A6682" w:rsidP="00B5546E">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lastRenderedPageBreak/>
        <w:t xml:space="preserve">En la página MODIFICAR_TRASTERO </w:t>
      </w:r>
      <w:r w:rsidRPr="002A6682">
        <w:rPr>
          <w:rFonts w:ascii="Times New Roman" w:hAnsi="Times New Roman" w:cs="Times New Roman"/>
          <w:szCs w:val="24"/>
        </w:rPr>
        <w:t>Tendrá las mismas funcionalidades que la página AÑA</w:t>
      </w:r>
      <w:r w:rsidR="00B5546E">
        <w:rPr>
          <w:rFonts w:ascii="Times New Roman" w:hAnsi="Times New Roman" w:cs="Times New Roman"/>
          <w:szCs w:val="24"/>
        </w:rPr>
        <w:t xml:space="preserve">DIR TRASTERO pero el usuario no </w:t>
      </w:r>
      <w:r w:rsidRPr="002A6682">
        <w:rPr>
          <w:rFonts w:ascii="Times New Roman" w:hAnsi="Times New Roman" w:cs="Times New Roman"/>
          <w:szCs w:val="24"/>
        </w:rPr>
        <w:t>tendrá la opción de registrar el nombre del trastero. El botón “Guardar” guardará los cambios en la</w:t>
      </w:r>
      <w:r w:rsidR="00B5546E">
        <w:rPr>
          <w:rFonts w:ascii="Times New Roman" w:hAnsi="Times New Roman" w:cs="Times New Roman"/>
          <w:szCs w:val="24"/>
        </w:rPr>
        <w:t xml:space="preserve"> </w:t>
      </w:r>
      <w:r w:rsidRPr="002A6682">
        <w:rPr>
          <w:rFonts w:ascii="Times New Roman" w:hAnsi="Times New Roman" w:cs="Times New Roman"/>
          <w:szCs w:val="24"/>
        </w:rPr>
        <w:t>base de datos, y se avisará al usuario con un mensaje que en el caso de que elimine alguna balda,</w:t>
      </w:r>
      <w:r w:rsidR="00B5546E">
        <w:rPr>
          <w:rFonts w:ascii="Times New Roman" w:hAnsi="Times New Roman" w:cs="Times New Roman"/>
          <w:szCs w:val="24"/>
        </w:rPr>
        <w:t xml:space="preserve"> </w:t>
      </w:r>
      <w:r w:rsidRPr="002A6682">
        <w:rPr>
          <w:rFonts w:ascii="Times New Roman" w:hAnsi="Times New Roman" w:cs="Times New Roman"/>
          <w:szCs w:val="24"/>
        </w:rPr>
        <w:t>caja o estantería con productos, estos permanecerán en la b</w:t>
      </w:r>
      <w:r w:rsidR="00B5546E">
        <w:rPr>
          <w:rFonts w:ascii="Times New Roman" w:hAnsi="Times New Roman" w:cs="Times New Roman"/>
          <w:szCs w:val="24"/>
        </w:rPr>
        <w:t xml:space="preserve">ase de datos pero se perderá su </w:t>
      </w:r>
      <w:r w:rsidRPr="002A6682">
        <w:rPr>
          <w:rFonts w:ascii="Times New Roman" w:hAnsi="Times New Roman" w:cs="Times New Roman"/>
          <w:szCs w:val="24"/>
        </w:rPr>
        <w:t>ubicación.</w:t>
      </w:r>
    </w:p>
    <w:p w:rsidR="00013B80" w:rsidRDefault="00013B80" w:rsidP="00A6280D">
      <w:pPr>
        <w:pStyle w:val="Ttulo2"/>
        <w:ind w:left="0" w:firstLine="709"/>
        <w:rPr>
          <w:rFonts w:ascii="Times New Roman" w:hAnsi="Times New Roman" w:cs="Times New Roman"/>
          <w:szCs w:val="24"/>
        </w:rPr>
      </w:pPr>
      <w:r>
        <w:rPr>
          <w:noProof/>
          <w:lang w:eastAsia="es-ES"/>
        </w:rPr>
        <w:drawing>
          <wp:inline distT="0" distB="0" distL="0" distR="0" wp14:anchorId="16D359A4" wp14:editId="180862CA">
            <wp:extent cx="5400040" cy="4656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4656450"/>
                    </a:xfrm>
                    <a:prstGeom prst="rect">
                      <a:avLst/>
                    </a:prstGeom>
                  </pic:spPr>
                </pic:pic>
              </a:graphicData>
            </a:graphic>
          </wp:inline>
        </w:drawing>
      </w:r>
    </w:p>
    <w:p w:rsidR="002A6682" w:rsidRDefault="002A6682" w:rsidP="002A6682">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Si el usuario decide añadir un nuevo trastero pasara a la página AÑADIR, en la cual </w:t>
      </w:r>
      <w:r w:rsidRPr="00352CE7">
        <w:rPr>
          <w:rFonts w:ascii="Times New Roman" w:hAnsi="Times New Roman" w:cs="Times New Roman"/>
          <w:szCs w:val="24"/>
        </w:rPr>
        <w:t>añadir</w:t>
      </w:r>
      <w:r>
        <w:rPr>
          <w:rFonts w:ascii="Times New Roman" w:hAnsi="Times New Roman" w:cs="Times New Roman"/>
          <w:szCs w:val="24"/>
        </w:rPr>
        <w:t xml:space="preserve">á o </w:t>
      </w:r>
      <w:r w:rsidRPr="00352CE7">
        <w:rPr>
          <w:rFonts w:ascii="Times New Roman" w:hAnsi="Times New Roman" w:cs="Times New Roman"/>
          <w:szCs w:val="24"/>
        </w:rPr>
        <w:t>eliminar</w:t>
      </w:r>
      <w:r>
        <w:rPr>
          <w:rFonts w:ascii="Times New Roman" w:hAnsi="Times New Roman" w:cs="Times New Roman"/>
          <w:szCs w:val="24"/>
        </w:rPr>
        <w:t>á</w:t>
      </w:r>
      <w:r w:rsidRPr="00352CE7">
        <w:rPr>
          <w:rFonts w:ascii="Times New Roman" w:hAnsi="Times New Roman" w:cs="Times New Roman"/>
          <w:szCs w:val="24"/>
        </w:rPr>
        <w:t xml:space="preserve"> tantas estanterías o baldas como quiera. En el caso de las cajas se abrirá la página</w:t>
      </w:r>
      <w:r>
        <w:rPr>
          <w:rFonts w:ascii="Times New Roman" w:hAnsi="Times New Roman" w:cs="Times New Roman"/>
          <w:szCs w:val="24"/>
        </w:rPr>
        <w:t xml:space="preserve"> </w:t>
      </w:r>
      <w:r w:rsidRPr="00352CE7">
        <w:rPr>
          <w:rFonts w:ascii="Times New Roman" w:hAnsi="Times New Roman" w:cs="Times New Roman"/>
          <w:szCs w:val="24"/>
        </w:rPr>
        <w:t>UBICACIÓN CAJA. Una vez realice los cambios que quiera el botón “Guardar” almacenará en la</w:t>
      </w:r>
      <w:r>
        <w:rPr>
          <w:rFonts w:ascii="Times New Roman" w:hAnsi="Times New Roman" w:cs="Times New Roman"/>
          <w:szCs w:val="24"/>
        </w:rPr>
        <w:t xml:space="preserve"> </w:t>
      </w:r>
      <w:r w:rsidRPr="00352CE7">
        <w:rPr>
          <w:rFonts w:ascii="Times New Roman" w:hAnsi="Times New Roman" w:cs="Times New Roman"/>
          <w:szCs w:val="24"/>
        </w:rPr>
        <w:t>base de datos el nuevo registro. El botón “Volver” volverá a la página anterior sin re</w:t>
      </w:r>
      <w:r>
        <w:rPr>
          <w:rFonts w:ascii="Times New Roman" w:hAnsi="Times New Roman" w:cs="Times New Roman"/>
          <w:szCs w:val="24"/>
        </w:rPr>
        <w:t xml:space="preserve">alizar ningún </w:t>
      </w:r>
      <w:r w:rsidRPr="00352CE7">
        <w:rPr>
          <w:rFonts w:ascii="Times New Roman" w:hAnsi="Times New Roman" w:cs="Times New Roman"/>
          <w:szCs w:val="24"/>
        </w:rPr>
        <w:t>cambio.</w:t>
      </w:r>
    </w:p>
    <w:p w:rsidR="002A6682" w:rsidRPr="002A6682" w:rsidRDefault="002A6682" w:rsidP="00B5546E">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En la </w:t>
      </w:r>
      <w:r w:rsidR="0071645F">
        <w:rPr>
          <w:rFonts w:ascii="Times New Roman" w:hAnsi="Times New Roman" w:cs="Times New Roman"/>
          <w:szCs w:val="24"/>
        </w:rPr>
        <w:t>página</w:t>
      </w:r>
      <w:r>
        <w:rPr>
          <w:rFonts w:ascii="Times New Roman" w:hAnsi="Times New Roman" w:cs="Times New Roman"/>
          <w:szCs w:val="24"/>
        </w:rPr>
        <w:t xml:space="preserve"> UBICACIÓN_CAJA tendremos un f</w:t>
      </w:r>
      <w:r w:rsidRPr="002A6682">
        <w:rPr>
          <w:rFonts w:ascii="Times New Roman" w:hAnsi="Times New Roman" w:cs="Times New Roman"/>
          <w:szCs w:val="24"/>
        </w:rPr>
        <w:t>ormulario dónde se le da la opción al usuario de ubicar la caja donde estime oportuno.</w:t>
      </w:r>
    </w:p>
    <w:p w:rsidR="002A6682" w:rsidRDefault="002A6682" w:rsidP="00B5546E">
      <w:pPr>
        <w:pStyle w:val="Ttulo2"/>
        <w:spacing w:before="120" w:after="120"/>
        <w:ind w:left="0" w:firstLine="709"/>
        <w:jc w:val="both"/>
        <w:rPr>
          <w:rFonts w:ascii="Times New Roman" w:hAnsi="Times New Roman" w:cs="Times New Roman"/>
          <w:szCs w:val="24"/>
        </w:rPr>
      </w:pPr>
      <w:r w:rsidRPr="002A6682">
        <w:rPr>
          <w:rFonts w:ascii="Times New Roman" w:hAnsi="Times New Roman" w:cs="Times New Roman"/>
          <w:szCs w:val="24"/>
        </w:rPr>
        <w:lastRenderedPageBreak/>
        <w:t xml:space="preserve">Habrá dos </w:t>
      </w:r>
      <w:proofErr w:type="spellStart"/>
      <w:r w:rsidRPr="002A6682">
        <w:rPr>
          <w:rFonts w:ascii="Times New Roman" w:hAnsi="Times New Roman" w:cs="Times New Roman"/>
          <w:szCs w:val="24"/>
        </w:rPr>
        <w:t>combobox</w:t>
      </w:r>
      <w:proofErr w:type="spellEnd"/>
      <w:r w:rsidRPr="002A6682">
        <w:rPr>
          <w:rFonts w:ascii="Times New Roman" w:hAnsi="Times New Roman" w:cs="Times New Roman"/>
          <w:szCs w:val="24"/>
        </w:rPr>
        <w:t xml:space="preserve"> dónde seleccionará las estanterías o baldas que </w:t>
      </w:r>
      <w:r w:rsidR="00B5546E">
        <w:rPr>
          <w:rFonts w:ascii="Times New Roman" w:hAnsi="Times New Roman" w:cs="Times New Roman"/>
          <w:szCs w:val="24"/>
        </w:rPr>
        <w:t xml:space="preserve">existan en esa ubicación. Si lo </w:t>
      </w:r>
      <w:r w:rsidRPr="002A6682">
        <w:rPr>
          <w:rFonts w:ascii="Times New Roman" w:hAnsi="Times New Roman" w:cs="Times New Roman"/>
          <w:szCs w:val="24"/>
        </w:rPr>
        <w:t>prefiere puede seleccionar Sin asignar y esa caja quedará registra</w:t>
      </w:r>
      <w:r w:rsidR="00B5546E">
        <w:rPr>
          <w:rFonts w:ascii="Times New Roman" w:hAnsi="Times New Roman" w:cs="Times New Roman"/>
          <w:szCs w:val="24"/>
        </w:rPr>
        <w:t xml:space="preserve">da sin ubicación. El formulario </w:t>
      </w:r>
      <w:r w:rsidRPr="002A6682">
        <w:rPr>
          <w:rFonts w:ascii="Times New Roman" w:hAnsi="Times New Roman" w:cs="Times New Roman"/>
          <w:szCs w:val="24"/>
        </w:rPr>
        <w:t>tendrá dos botones, “Añadir”, que guardará los cambios y el de “Vol</w:t>
      </w:r>
      <w:r w:rsidR="00B5546E">
        <w:rPr>
          <w:rFonts w:ascii="Times New Roman" w:hAnsi="Times New Roman" w:cs="Times New Roman"/>
          <w:szCs w:val="24"/>
        </w:rPr>
        <w:t xml:space="preserve">ver” que le dirigirá nuevamente </w:t>
      </w:r>
      <w:r w:rsidRPr="002A6682">
        <w:rPr>
          <w:rFonts w:ascii="Times New Roman" w:hAnsi="Times New Roman" w:cs="Times New Roman"/>
          <w:szCs w:val="24"/>
        </w:rPr>
        <w:t>a la página anterior.</w:t>
      </w:r>
    </w:p>
    <w:p w:rsidR="00013B80" w:rsidRDefault="00013B80" w:rsidP="00A6280D">
      <w:pPr>
        <w:pStyle w:val="Ttulo2"/>
        <w:ind w:left="0" w:firstLine="709"/>
        <w:rPr>
          <w:rFonts w:ascii="Times New Roman" w:hAnsi="Times New Roman" w:cs="Times New Roman"/>
          <w:szCs w:val="24"/>
        </w:rPr>
      </w:pPr>
      <w:r>
        <w:rPr>
          <w:noProof/>
          <w:lang w:eastAsia="es-ES"/>
        </w:rPr>
        <w:drawing>
          <wp:inline distT="0" distB="0" distL="0" distR="0" wp14:anchorId="34356278" wp14:editId="0A0F8AE7">
            <wp:extent cx="5400040" cy="45226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4522640"/>
                    </a:xfrm>
                    <a:prstGeom prst="rect">
                      <a:avLst/>
                    </a:prstGeom>
                  </pic:spPr>
                </pic:pic>
              </a:graphicData>
            </a:graphic>
          </wp:inline>
        </w:drawing>
      </w:r>
    </w:p>
    <w:p w:rsidR="002A6682" w:rsidRDefault="002A6682" w:rsidP="00B5546E">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Si accedemos a un trastero en la </w:t>
      </w:r>
      <w:r w:rsidR="0071645F">
        <w:rPr>
          <w:rFonts w:ascii="Times New Roman" w:hAnsi="Times New Roman" w:cs="Times New Roman"/>
          <w:szCs w:val="24"/>
        </w:rPr>
        <w:t>página</w:t>
      </w:r>
      <w:r>
        <w:rPr>
          <w:rFonts w:ascii="Times New Roman" w:hAnsi="Times New Roman" w:cs="Times New Roman"/>
          <w:szCs w:val="24"/>
        </w:rPr>
        <w:t xml:space="preserve"> ACCEDER_TRASTERO tendremos </w:t>
      </w:r>
      <w:r w:rsidRPr="002A6682">
        <w:rPr>
          <w:rFonts w:ascii="Times New Roman" w:hAnsi="Times New Roman" w:cs="Times New Roman"/>
          <w:szCs w:val="24"/>
        </w:rPr>
        <w:t>tres botones, “Ver”, que te dirigirá a la página VER TRASTERO</w:t>
      </w:r>
      <w:r>
        <w:rPr>
          <w:rFonts w:ascii="Times New Roman" w:hAnsi="Times New Roman" w:cs="Times New Roman"/>
          <w:szCs w:val="24"/>
        </w:rPr>
        <w:t xml:space="preserve"> donde te mostrara </w:t>
      </w:r>
      <w:r w:rsidRPr="002A6682">
        <w:rPr>
          <w:rFonts w:ascii="Times New Roman" w:hAnsi="Times New Roman" w:cs="Times New Roman"/>
          <w:szCs w:val="24"/>
        </w:rPr>
        <w:t>el trastero y su contenido en un árbol navegable, “Añadir”, que te direccionará a la página AÑADIR PRODUC</w:t>
      </w:r>
      <w:r w:rsidR="00B5546E">
        <w:rPr>
          <w:rFonts w:ascii="Times New Roman" w:hAnsi="Times New Roman" w:cs="Times New Roman"/>
          <w:szCs w:val="24"/>
        </w:rPr>
        <w:t xml:space="preserve">TO, y “Buscar” que te llevará a </w:t>
      </w:r>
      <w:r w:rsidRPr="002A6682">
        <w:rPr>
          <w:rFonts w:ascii="Times New Roman" w:hAnsi="Times New Roman" w:cs="Times New Roman"/>
          <w:szCs w:val="24"/>
        </w:rPr>
        <w:t>BUSCAR PRODUCTO.</w:t>
      </w:r>
    </w:p>
    <w:p w:rsidR="002A6682" w:rsidRDefault="002A6682" w:rsidP="00B5546E">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En la </w:t>
      </w:r>
      <w:r w:rsidR="00B5546E">
        <w:rPr>
          <w:rFonts w:ascii="Times New Roman" w:hAnsi="Times New Roman" w:cs="Times New Roman"/>
          <w:szCs w:val="24"/>
        </w:rPr>
        <w:t>página</w:t>
      </w:r>
      <w:r>
        <w:rPr>
          <w:rFonts w:ascii="Times New Roman" w:hAnsi="Times New Roman" w:cs="Times New Roman"/>
          <w:szCs w:val="24"/>
        </w:rPr>
        <w:t xml:space="preserve"> AÑADIR_PRODUCTO tendremos un formulario </w:t>
      </w:r>
      <w:r w:rsidRPr="002A6682">
        <w:rPr>
          <w:rFonts w:ascii="Times New Roman" w:hAnsi="Times New Roman" w:cs="Times New Roman"/>
          <w:szCs w:val="24"/>
        </w:rPr>
        <w:t xml:space="preserve">dónde se dará de alta un nuevo producto en </w:t>
      </w:r>
      <w:r w:rsidR="00B5546E">
        <w:rPr>
          <w:rFonts w:ascii="Times New Roman" w:hAnsi="Times New Roman" w:cs="Times New Roman"/>
          <w:szCs w:val="24"/>
        </w:rPr>
        <w:t xml:space="preserve">el trastero. Se seleccionará la </w:t>
      </w:r>
      <w:r w:rsidRPr="002A6682">
        <w:rPr>
          <w:rFonts w:ascii="Times New Roman" w:hAnsi="Times New Roman" w:cs="Times New Roman"/>
          <w:szCs w:val="24"/>
        </w:rPr>
        <w:t xml:space="preserve">ubicación a través de varios </w:t>
      </w:r>
      <w:proofErr w:type="spellStart"/>
      <w:r w:rsidRPr="002A6682">
        <w:rPr>
          <w:rFonts w:ascii="Times New Roman" w:hAnsi="Times New Roman" w:cs="Times New Roman"/>
          <w:szCs w:val="24"/>
        </w:rPr>
        <w:t>combobox</w:t>
      </w:r>
      <w:proofErr w:type="spellEnd"/>
      <w:r w:rsidRPr="002A6682">
        <w:rPr>
          <w:rFonts w:ascii="Times New Roman" w:hAnsi="Times New Roman" w:cs="Times New Roman"/>
          <w:szCs w:val="24"/>
        </w:rPr>
        <w:t xml:space="preserve"> que mostrarán las ubicaci</w:t>
      </w:r>
      <w:r w:rsidR="00B5546E">
        <w:rPr>
          <w:rFonts w:ascii="Times New Roman" w:hAnsi="Times New Roman" w:cs="Times New Roman"/>
          <w:szCs w:val="24"/>
        </w:rPr>
        <w:t xml:space="preserve">ones existentes en el trastero. </w:t>
      </w:r>
      <w:r w:rsidRPr="002A6682">
        <w:rPr>
          <w:rFonts w:ascii="Times New Roman" w:hAnsi="Times New Roman" w:cs="Times New Roman"/>
          <w:szCs w:val="24"/>
        </w:rPr>
        <w:t>Tenemos también un botón de “Añadir Etiquetas” que</w:t>
      </w:r>
      <w:r w:rsidR="00B5546E">
        <w:rPr>
          <w:rFonts w:ascii="Times New Roman" w:hAnsi="Times New Roman" w:cs="Times New Roman"/>
          <w:szCs w:val="24"/>
        </w:rPr>
        <w:t xml:space="preserve"> nos llevará a la página AÑADIR </w:t>
      </w:r>
      <w:r w:rsidRPr="002A6682">
        <w:rPr>
          <w:rFonts w:ascii="Times New Roman" w:hAnsi="Times New Roman" w:cs="Times New Roman"/>
          <w:szCs w:val="24"/>
        </w:rPr>
        <w:t>ETIQUETAS</w:t>
      </w:r>
      <w:r>
        <w:rPr>
          <w:rFonts w:ascii="Times New Roman" w:hAnsi="Times New Roman" w:cs="Times New Roman"/>
          <w:szCs w:val="24"/>
        </w:rPr>
        <w:t>, donde se podrán añadir etiquetas existentes o crear nuevas</w:t>
      </w:r>
      <w:r w:rsidRPr="002A6682">
        <w:rPr>
          <w:rFonts w:ascii="Times New Roman" w:hAnsi="Times New Roman" w:cs="Times New Roman"/>
          <w:szCs w:val="24"/>
        </w:rPr>
        <w:t>.</w:t>
      </w:r>
    </w:p>
    <w:p w:rsidR="002A6682" w:rsidRDefault="002A6682" w:rsidP="002A6682">
      <w:pPr>
        <w:pStyle w:val="Ttulo2"/>
        <w:spacing w:before="120" w:after="120"/>
        <w:ind w:left="0" w:firstLine="709"/>
        <w:jc w:val="both"/>
        <w:rPr>
          <w:rFonts w:ascii="Times New Roman" w:hAnsi="Times New Roman" w:cs="Times New Roman"/>
          <w:szCs w:val="24"/>
        </w:rPr>
      </w:pPr>
    </w:p>
    <w:p w:rsidR="00013B80" w:rsidRDefault="00013B80" w:rsidP="00A6280D">
      <w:pPr>
        <w:pStyle w:val="Ttulo2"/>
        <w:ind w:left="0" w:firstLine="709"/>
        <w:rPr>
          <w:rFonts w:ascii="Times New Roman" w:hAnsi="Times New Roman" w:cs="Times New Roman"/>
          <w:szCs w:val="24"/>
        </w:rPr>
      </w:pPr>
      <w:r>
        <w:rPr>
          <w:noProof/>
          <w:lang w:eastAsia="es-ES"/>
        </w:rPr>
        <w:lastRenderedPageBreak/>
        <w:drawing>
          <wp:inline distT="0" distB="0" distL="0" distR="0" wp14:anchorId="480F3327" wp14:editId="4C581C07">
            <wp:extent cx="5400040" cy="4545859"/>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4545859"/>
                    </a:xfrm>
                    <a:prstGeom prst="rect">
                      <a:avLst/>
                    </a:prstGeom>
                  </pic:spPr>
                </pic:pic>
              </a:graphicData>
            </a:graphic>
          </wp:inline>
        </w:drawing>
      </w:r>
    </w:p>
    <w:p w:rsidR="00B5546E" w:rsidRPr="00B5546E" w:rsidRDefault="00B5546E" w:rsidP="00B5546E">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En la página BUSCAR_PRODUCTO </w:t>
      </w:r>
      <w:r w:rsidRPr="00B5546E">
        <w:rPr>
          <w:rFonts w:ascii="Times New Roman" w:hAnsi="Times New Roman" w:cs="Times New Roman"/>
          <w:szCs w:val="24"/>
        </w:rPr>
        <w:t>a nos mostrará un formulario de búsqueda de los productos que están en el trastero.</w:t>
      </w:r>
    </w:p>
    <w:p w:rsidR="002A6682" w:rsidRDefault="00B5546E" w:rsidP="00B5546E">
      <w:pPr>
        <w:pStyle w:val="Ttulo2"/>
        <w:spacing w:before="120" w:after="120"/>
        <w:ind w:left="0" w:firstLine="709"/>
        <w:jc w:val="both"/>
        <w:rPr>
          <w:rFonts w:ascii="Times New Roman" w:hAnsi="Times New Roman" w:cs="Times New Roman"/>
          <w:szCs w:val="24"/>
        </w:rPr>
      </w:pPr>
      <w:r w:rsidRPr="00B5546E">
        <w:rPr>
          <w:rFonts w:ascii="Times New Roman" w:hAnsi="Times New Roman" w:cs="Times New Roman"/>
          <w:szCs w:val="24"/>
        </w:rPr>
        <w:t>Realizará la búsqueda por coincidencia en la cadena que se introd</w:t>
      </w:r>
      <w:r>
        <w:rPr>
          <w:rFonts w:ascii="Times New Roman" w:hAnsi="Times New Roman" w:cs="Times New Roman"/>
          <w:szCs w:val="24"/>
        </w:rPr>
        <w:t xml:space="preserve">uzca, y también a través de las </w:t>
      </w:r>
      <w:r w:rsidRPr="00B5546E">
        <w:rPr>
          <w:rFonts w:ascii="Times New Roman" w:hAnsi="Times New Roman" w:cs="Times New Roman"/>
          <w:szCs w:val="24"/>
        </w:rPr>
        <w:t>etiquetas que seleccionemos. Desde esta pantalla tendremos la opción de eliminar los productos</w:t>
      </w:r>
      <w:r>
        <w:rPr>
          <w:rFonts w:ascii="Times New Roman" w:hAnsi="Times New Roman" w:cs="Times New Roman"/>
          <w:szCs w:val="24"/>
        </w:rPr>
        <w:t xml:space="preserve"> que </w:t>
      </w:r>
      <w:r w:rsidRPr="00B5546E">
        <w:rPr>
          <w:rFonts w:ascii="Times New Roman" w:hAnsi="Times New Roman" w:cs="Times New Roman"/>
          <w:szCs w:val="24"/>
        </w:rPr>
        <w:t>hayamos seleccionado previamente, y también la opción de “Modi</w:t>
      </w:r>
      <w:r>
        <w:rPr>
          <w:rFonts w:ascii="Times New Roman" w:hAnsi="Times New Roman" w:cs="Times New Roman"/>
          <w:szCs w:val="24"/>
        </w:rPr>
        <w:t xml:space="preserve">ficar” el producto que queramos </w:t>
      </w:r>
      <w:r w:rsidRPr="00B5546E">
        <w:rPr>
          <w:rFonts w:ascii="Times New Roman" w:hAnsi="Times New Roman" w:cs="Times New Roman"/>
          <w:szCs w:val="24"/>
        </w:rPr>
        <w:t>cuyo botón nos llevará a la página MODIFICAR PRODUCTO</w:t>
      </w:r>
      <w:r>
        <w:rPr>
          <w:rFonts w:ascii="Times New Roman" w:hAnsi="Times New Roman" w:cs="Times New Roman"/>
          <w:szCs w:val="24"/>
        </w:rPr>
        <w:t xml:space="preserve">, la cual es muy </w:t>
      </w:r>
      <w:r w:rsidRPr="00B5546E">
        <w:rPr>
          <w:rFonts w:ascii="Times New Roman" w:hAnsi="Times New Roman" w:cs="Times New Roman"/>
          <w:szCs w:val="24"/>
        </w:rPr>
        <w:t>similar a la de “Añadir Producto” sólo que en est</w:t>
      </w:r>
      <w:r>
        <w:rPr>
          <w:rFonts w:ascii="Times New Roman" w:hAnsi="Times New Roman" w:cs="Times New Roman"/>
          <w:szCs w:val="24"/>
        </w:rPr>
        <w:t xml:space="preserve">e caso nos aparecerán los datos </w:t>
      </w:r>
      <w:r w:rsidRPr="00B5546E">
        <w:rPr>
          <w:rFonts w:ascii="Times New Roman" w:hAnsi="Times New Roman" w:cs="Times New Roman"/>
          <w:szCs w:val="24"/>
        </w:rPr>
        <w:t>del producto que vayamos a modificar.</w:t>
      </w:r>
    </w:p>
    <w:p w:rsidR="00EC57AE" w:rsidRPr="00EC57AE" w:rsidRDefault="00EC57AE" w:rsidP="00B5546E">
      <w:pPr>
        <w:pStyle w:val="Ttulo2"/>
        <w:spacing w:before="120" w:after="120"/>
        <w:ind w:left="0" w:firstLine="709"/>
        <w:jc w:val="both"/>
        <w:rPr>
          <w:rFonts w:ascii="Times New Roman" w:hAnsi="Times New Roman" w:cs="Times New Roman"/>
          <w:color w:val="FF0000"/>
          <w:szCs w:val="24"/>
        </w:rPr>
      </w:pPr>
      <w:r w:rsidRPr="00EC57AE">
        <w:rPr>
          <w:rFonts w:ascii="Times New Roman" w:hAnsi="Times New Roman" w:cs="Times New Roman"/>
          <w:color w:val="FF0000"/>
          <w:szCs w:val="24"/>
        </w:rPr>
        <w:t>FALTA METER AÑADIR ETIQUETA EN EL FLUJO</w:t>
      </w:r>
    </w:p>
    <w:p w:rsidR="00013B80" w:rsidRDefault="00013B80" w:rsidP="00A6280D">
      <w:pPr>
        <w:pStyle w:val="Ttulo2"/>
        <w:ind w:left="0" w:firstLine="709"/>
        <w:rPr>
          <w:rFonts w:ascii="Times New Roman" w:hAnsi="Times New Roman" w:cs="Times New Roman"/>
          <w:szCs w:val="24"/>
        </w:rPr>
      </w:pPr>
      <w:r>
        <w:rPr>
          <w:noProof/>
          <w:lang w:eastAsia="es-ES"/>
        </w:rPr>
        <w:lastRenderedPageBreak/>
        <w:drawing>
          <wp:inline distT="0" distB="0" distL="0" distR="0" wp14:anchorId="651A9F48" wp14:editId="5DCFBE5F">
            <wp:extent cx="5400040" cy="456235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4562356"/>
                    </a:xfrm>
                    <a:prstGeom prst="rect">
                      <a:avLst/>
                    </a:prstGeom>
                  </pic:spPr>
                </pic:pic>
              </a:graphicData>
            </a:graphic>
          </wp:inline>
        </w:drawing>
      </w:r>
    </w:p>
    <w:p w:rsidR="00EC57AE" w:rsidRPr="00493CB9" w:rsidRDefault="00EC57AE" w:rsidP="00A6280D">
      <w:pPr>
        <w:pStyle w:val="Ttulo2"/>
        <w:ind w:left="0" w:firstLine="709"/>
        <w:rPr>
          <w:rFonts w:ascii="Times New Roman" w:hAnsi="Times New Roman" w:cs="Times New Roman"/>
          <w:szCs w:val="24"/>
        </w:rPr>
      </w:pPr>
    </w:p>
    <w:p w:rsidR="00EC57AE" w:rsidRDefault="00EC57AE" w:rsidP="00EC57AE">
      <w:pPr>
        <w:pStyle w:val="Ttulo2"/>
        <w:ind w:left="360" w:firstLine="0"/>
        <w:rPr>
          <w:rFonts w:ascii="Times New Roman" w:hAnsi="Times New Roman" w:cs="Times New Roman"/>
          <w:szCs w:val="24"/>
        </w:rPr>
      </w:pPr>
      <w:r>
        <w:rPr>
          <w:rFonts w:ascii="Times New Roman" w:hAnsi="Times New Roman" w:cs="Times New Roman"/>
          <w:szCs w:val="24"/>
        </w:rPr>
        <w:t>4.4.2</w:t>
      </w:r>
      <w:r>
        <w:rPr>
          <w:rFonts w:ascii="Times New Roman" w:hAnsi="Times New Roman" w:cs="Times New Roman"/>
          <w:szCs w:val="24"/>
        </w:rPr>
        <w:t xml:space="preserve">. </w:t>
      </w:r>
      <w:r>
        <w:rPr>
          <w:rFonts w:ascii="Times New Roman" w:hAnsi="Times New Roman" w:cs="Times New Roman"/>
          <w:szCs w:val="24"/>
        </w:rPr>
        <w:t>DIAGRAMA ENTIDAD RELACION BASE DE DATOS</w:t>
      </w:r>
    </w:p>
    <w:p w:rsidR="00EC57AE" w:rsidRPr="00493CB9" w:rsidRDefault="00EC57AE" w:rsidP="00EC57AE">
      <w:pPr>
        <w:pStyle w:val="Ttulo2"/>
        <w:ind w:left="360" w:firstLine="0"/>
        <w:rPr>
          <w:rFonts w:ascii="Times New Roman" w:hAnsi="Times New Roman" w:cs="Times New Roman"/>
          <w:szCs w:val="24"/>
        </w:rPr>
      </w:pPr>
      <w:bookmarkStart w:id="45" w:name="_GoBack"/>
      <w:bookmarkEnd w:id="45"/>
    </w:p>
    <w:p w:rsidR="00EC57AE" w:rsidRPr="00493CB9" w:rsidRDefault="00EC57AE" w:rsidP="009E558C">
      <w:pPr>
        <w:pStyle w:val="Ttulo2"/>
        <w:ind w:left="792" w:firstLine="0"/>
        <w:rPr>
          <w:rFonts w:ascii="Times New Roman" w:hAnsi="Times New Roman" w:cs="Times New Roman"/>
          <w:szCs w:val="24"/>
        </w:rPr>
      </w:pPr>
    </w:p>
    <w:p w:rsidR="001C61DC" w:rsidRPr="00493CB9" w:rsidRDefault="00B02FD7">
      <w:pPr>
        <w:pStyle w:val="Ttulo2"/>
        <w:numPr>
          <w:ilvl w:val="1"/>
          <w:numId w:val="2"/>
        </w:numPr>
        <w:rPr>
          <w:rFonts w:ascii="Times New Roman" w:hAnsi="Times New Roman" w:cs="Times New Roman"/>
          <w:szCs w:val="24"/>
        </w:rPr>
      </w:pPr>
      <w:bookmarkStart w:id="46" w:name="_Toc6750620"/>
      <w:bookmarkStart w:id="47" w:name="_Toc482291133"/>
      <w:bookmarkStart w:id="48" w:name="_Toc482291187"/>
      <w:bookmarkStart w:id="49" w:name="_Toc482291254"/>
      <w:bookmarkStart w:id="50" w:name="_Toc482291314"/>
      <w:bookmarkStart w:id="51" w:name="_Toc482291471"/>
      <w:bookmarkStart w:id="52" w:name="_Toc482291708"/>
      <w:bookmarkStart w:id="53" w:name="_Toc482292052"/>
      <w:bookmarkStart w:id="54" w:name="_Toc482292752"/>
      <w:bookmarkStart w:id="55" w:name="_Toc482292840"/>
      <w:bookmarkStart w:id="56" w:name="_Toc482295403"/>
      <w:bookmarkStart w:id="57" w:name="_Toc482741592"/>
      <w:bookmarkStart w:id="58" w:name="_Toc482741628"/>
      <w:bookmarkStart w:id="59" w:name="_Toc482741680"/>
      <w:bookmarkStart w:id="60" w:name="_Toc482826536"/>
      <w:bookmarkStart w:id="61" w:name="_Toc482890140"/>
      <w:bookmarkStart w:id="62" w:name="_Toc482901091"/>
      <w:bookmarkStart w:id="63" w:name="_Toc482957082"/>
      <w:bookmarkStart w:id="64" w:name="_Toc483583872"/>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493CB9">
        <w:rPr>
          <w:rFonts w:ascii="Times New Roman" w:hAnsi="Times New Roman" w:cs="Times New Roman"/>
          <w:szCs w:val="24"/>
        </w:rPr>
        <w:t>INFORMACION COMPLEMENTARIA</w:t>
      </w:r>
    </w:p>
    <w:p w:rsidR="001C61DC" w:rsidRPr="00493CB9" w:rsidRDefault="00B02FD7">
      <w:r w:rsidRPr="00493CB9">
        <w:t>.</w:t>
      </w:r>
    </w:p>
    <w:p w:rsidR="001C61DC" w:rsidRPr="00493CB9" w:rsidRDefault="00B02FD7">
      <w:pPr>
        <w:pStyle w:val="Ttulo2"/>
        <w:numPr>
          <w:ilvl w:val="1"/>
          <w:numId w:val="2"/>
        </w:numPr>
        <w:rPr>
          <w:rFonts w:ascii="Times New Roman" w:hAnsi="Times New Roman" w:cs="Times New Roman"/>
          <w:szCs w:val="24"/>
        </w:rPr>
      </w:pPr>
      <w:bookmarkStart w:id="65" w:name="_Toc6750621"/>
      <w:bookmarkEnd w:id="65"/>
      <w:r w:rsidRPr="00493CB9">
        <w:rPr>
          <w:rFonts w:ascii="Times New Roman" w:hAnsi="Times New Roman" w:cs="Times New Roman"/>
          <w:szCs w:val="24"/>
        </w:rPr>
        <w:t>INSTRUMENTOS DE MEDIDA</w:t>
      </w:r>
    </w:p>
    <w:p w:rsidR="001C61DC" w:rsidRPr="00493CB9" w:rsidRDefault="00B02FD7">
      <w:r w:rsidRPr="00493CB9">
        <w:t xml:space="preserve">. </w:t>
      </w:r>
    </w:p>
    <w:p w:rsidR="001C61DC" w:rsidRPr="00493CB9" w:rsidRDefault="001C61DC"/>
    <w:p w:rsidR="001C61DC" w:rsidRPr="00493CB9" w:rsidRDefault="00B02FD7">
      <w:pPr>
        <w:spacing w:after="160" w:line="259" w:lineRule="auto"/>
        <w:jc w:val="left"/>
        <w:rPr>
          <w:rFonts w:eastAsiaTheme="majorEastAsia"/>
          <w:color w:val="00000A"/>
          <w:spacing w:val="-10"/>
        </w:rPr>
      </w:pPr>
      <w:r w:rsidRPr="00493CB9">
        <w:br w:type="page"/>
      </w:r>
    </w:p>
    <w:p w:rsidR="001C61DC" w:rsidRPr="00493CB9" w:rsidRDefault="00B02FD7">
      <w:pPr>
        <w:pStyle w:val="Ttulo1"/>
        <w:numPr>
          <w:ilvl w:val="0"/>
          <w:numId w:val="2"/>
        </w:numPr>
        <w:rPr>
          <w:rFonts w:ascii="Times New Roman" w:hAnsi="Times New Roman" w:cs="Times New Roman"/>
          <w:sz w:val="24"/>
          <w:szCs w:val="24"/>
        </w:rPr>
      </w:pPr>
      <w:bookmarkStart w:id="66" w:name="_Toc6750622"/>
      <w:bookmarkEnd w:id="66"/>
      <w:r w:rsidRPr="00493CB9">
        <w:rPr>
          <w:rFonts w:ascii="Times New Roman" w:hAnsi="Times New Roman" w:cs="Times New Roman"/>
          <w:sz w:val="24"/>
          <w:szCs w:val="24"/>
        </w:rPr>
        <w:lastRenderedPageBreak/>
        <w:t>ANALISIS DE LOS RESULTADOS</w:t>
      </w:r>
    </w:p>
    <w:p w:rsidR="001C61DC" w:rsidRPr="00493CB9" w:rsidRDefault="00B02FD7">
      <w:pPr>
        <w:pStyle w:val="Ttulo2"/>
        <w:numPr>
          <w:ilvl w:val="1"/>
          <w:numId w:val="2"/>
        </w:numPr>
        <w:rPr>
          <w:rFonts w:ascii="Times New Roman" w:hAnsi="Times New Roman" w:cs="Times New Roman"/>
          <w:szCs w:val="24"/>
        </w:rPr>
      </w:pPr>
      <w:bookmarkStart w:id="67" w:name="_Toc6750623"/>
      <w:bookmarkStart w:id="68" w:name="_Toc482291137"/>
      <w:bookmarkStart w:id="69" w:name="_Toc482291191"/>
      <w:bookmarkStart w:id="70" w:name="_Toc482291258"/>
      <w:bookmarkStart w:id="71" w:name="_Toc482291318"/>
      <w:bookmarkStart w:id="72" w:name="_Toc482291475"/>
      <w:bookmarkStart w:id="73" w:name="_Toc482291712"/>
      <w:bookmarkStart w:id="74" w:name="_Toc482292056"/>
      <w:bookmarkStart w:id="75" w:name="_Toc482292756"/>
      <w:bookmarkStart w:id="76" w:name="_Toc482292844"/>
      <w:bookmarkStart w:id="77" w:name="_Toc482295407"/>
      <w:bookmarkStart w:id="78" w:name="_Toc482741599"/>
      <w:bookmarkStart w:id="79" w:name="_Toc482741635"/>
      <w:bookmarkStart w:id="80" w:name="_Toc482741687"/>
      <w:bookmarkStart w:id="81" w:name="_Toc482826542"/>
      <w:bookmarkStart w:id="82" w:name="_Toc482890146"/>
      <w:bookmarkStart w:id="83" w:name="_Toc482901097"/>
      <w:bookmarkStart w:id="84" w:name="_Toc482957088"/>
      <w:bookmarkStart w:id="85" w:name="_Toc483583878"/>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sidRPr="00493CB9">
        <w:rPr>
          <w:rFonts w:ascii="Times New Roman" w:hAnsi="Times New Roman" w:cs="Times New Roman"/>
          <w:szCs w:val="24"/>
        </w:rPr>
        <w:t>ANALISIS CUANTITATIVO</w:t>
      </w:r>
    </w:p>
    <w:p w:rsidR="001C61DC" w:rsidRPr="00493CB9" w:rsidRDefault="00B02FD7">
      <w:r w:rsidRPr="00493CB9">
        <w:t>.</w:t>
      </w:r>
    </w:p>
    <w:p w:rsidR="001C61DC" w:rsidRPr="00493CB9" w:rsidRDefault="00B02FD7">
      <w:pPr>
        <w:keepNext/>
        <w:jc w:val="center"/>
      </w:pPr>
      <w:r w:rsidRPr="00493CB9">
        <w:rPr>
          <w:noProof/>
        </w:rPr>
        <w:drawing>
          <wp:inline distT="0" distB="0" distL="0" distR="0" wp14:anchorId="1AFE992F" wp14:editId="34475A4B">
            <wp:extent cx="3971925" cy="2143125"/>
            <wp:effectExtent l="0" t="0" r="0" b="0"/>
            <wp:docPr id="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1"/>
                    <pic:cNvPicPr>
                      <a:picLocks noChangeAspect="1" noChangeArrowheads="1"/>
                    </pic:cNvPicPr>
                  </pic:nvPicPr>
                  <pic:blipFill>
                    <a:blip r:embed="rId23"/>
                    <a:stretch>
                      <a:fillRect/>
                    </a:stretch>
                  </pic:blipFill>
                  <pic:spPr bwMode="auto">
                    <a:xfrm>
                      <a:off x="0" y="0"/>
                      <a:ext cx="3971925" cy="2143125"/>
                    </a:xfrm>
                    <a:prstGeom prst="rect">
                      <a:avLst/>
                    </a:prstGeom>
                  </pic:spPr>
                </pic:pic>
              </a:graphicData>
            </a:graphic>
          </wp:inline>
        </w:drawing>
      </w:r>
    </w:p>
    <w:p w:rsidR="001C61DC" w:rsidRPr="00493CB9" w:rsidRDefault="00B02FD7">
      <w:pPr>
        <w:pStyle w:val="Epgrafe"/>
        <w:jc w:val="center"/>
        <w:rPr>
          <w:sz w:val="24"/>
          <w:szCs w:val="24"/>
        </w:rPr>
      </w:pPr>
      <w:bookmarkStart w:id="86" w:name="_Toc6750632"/>
      <w:bookmarkStart w:id="87" w:name="_Ref484194994"/>
      <w:r w:rsidRPr="00493CB9">
        <w:rPr>
          <w:sz w:val="24"/>
          <w:szCs w:val="24"/>
        </w:rPr>
        <w:t xml:space="preserve">Figura </w:t>
      </w:r>
      <w:r w:rsidRPr="00493CB9">
        <w:rPr>
          <w:sz w:val="24"/>
          <w:szCs w:val="24"/>
        </w:rPr>
        <w:fldChar w:fldCharType="begin"/>
      </w:r>
      <w:r w:rsidRPr="00493CB9">
        <w:rPr>
          <w:sz w:val="24"/>
          <w:szCs w:val="24"/>
        </w:rPr>
        <w:instrText>SEQ Figura \* ARABIC</w:instrText>
      </w:r>
      <w:r w:rsidRPr="00493CB9">
        <w:rPr>
          <w:sz w:val="24"/>
          <w:szCs w:val="24"/>
        </w:rPr>
        <w:fldChar w:fldCharType="separate"/>
      </w:r>
      <w:r w:rsidRPr="00493CB9">
        <w:rPr>
          <w:sz w:val="24"/>
          <w:szCs w:val="24"/>
        </w:rPr>
        <w:t>2</w:t>
      </w:r>
      <w:r w:rsidRPr="00493CB9">
        <w:rPr>
          <w:sz w:val="24"/>
          <w:szCs w:val="24"/>
        </w:rPr>
        <w:fldChar w:fldCharType="end"/>
      </w:r>
      <w:r w:rsidRPr="00493CB9">
        <w:rPr>
          <w:sz w:val="24"/>
          <w:szCs w:val="24"/>
        </w:rPr>
        <w:t xml:space="preserve"> –</w:t>
      </w:r>
      <w:bookmarkEnd w:id="86"/>
      <w:bookmarkEnd w:id="87"/>
      <w:r w:rsidRPr="00493CB9">
        <w:rPr>
          <w:sz w:val="24"/>
          <w:szCs w:val="24"/>
        </w:rPr>
        <w:t xml:space="preserve"> Porcentaje de consecución de objetivos</w:t>
      </w:r>
    </w:p>
    <w:p w:rsidR="001C61DC" w:rsidRPr="00493CB9" w:rsidRDefault="00B02FD7">
      <w:r w:rsidRPr="00493CB9">
        <w:t xml:space="preserve">. </w:t>
      </w:r>
    </w:p>
    <w:p w:rsidR="001C61DC" w:rsidRPr="00493CB9" w:rsidRDefault="00B02FD7">
      <w:pPr>
        <w:keepNext/>
        <w:ind w:firstLine="0"/>
        <w:jc w:val="center"/>
      </w:pPr>
      <w:r w:rsidRPr="00493CB9">
        <w:rPr>
          <w:noProof/>
        </w:rPr>
        <w:drawing>
          <wp:inline distT="0" distB="0" distL="0" distR="0" wp14:anchorId="305FCE42" wp14:editId="667879BD">
            <wp:extent cx="5400040" cy="2089150"/>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noChangeArrowheads="1"/>
                    </pic:cNvPicPr>
                  </pic:nvPicPr>
                  <pic:blipFill>
                    <a:blip r:embed="rId24"/>
                    <a:stretch>
                      <a:fillRect/>
                    </a:stretch>
                  </pic:blipFill>
                  <pic:spPr bwMode="auto">
                    <a:xfrm>
                      <a:off x="0" y="0"/>
                      <a:ext cx="5400040" cy="2089150"/>
                    </a:xfrm>
                    <a:prstGeom prst="rect">
                      <a:avLst/>
                    </a:prstGeom>
                  </pic:spPr>
                </pic:pic>
              </a:graphicData>
            </a:graphic>
          </wp:inline>
        </w:drawing>
      </w:r>
    </w:p>
    <w:p w:rsidR="001C61DC" w:rsidRPr="00493CB9" w:rsidRDefault="00B02FD7">
      <w:pPr>
        <w:pStyle w:val="Epgrafe"/>
        <w:jc w:val="center"/>
        <w:rPr>
          <w:sz w:val="24"/>
          <w:szCs w:val="24"/>
        </w:rPr>
      </w:pPr>
      <w:bookmarkStart w:id="88" w:name="_Toc6750633"/>
      <w:bookmarkStart w:id="89" w:name="_Ref484195143"/>
      <w:r w:rsidRPr="00493CB9">
        <w:rPr>
          <w:sz w:val="24"/>
          <w:szCs w:val="24"/>
        </w:rPr>
        <w:t xml:space="preserve">Figura </w:t>
      </w:r>
      <w:r w:rsidRPr="00493CB9">
        <w:rPr>
          <w:sz w:val="24"/>
          <w:szCs w:val="24"/>
        </w:rPr>
        <w:fldChar w:fldCharType="begin"/>
      </w:r>
      <w:r w:rsidRPr="00493CB9">
        <w:rPr>
          <w:sz w:val="24"/>
          <w:szCs w:val="24"/>
        </w:rPr>
        <w:instrText>SEQ Figura \* ARABIC</w:instrText>
      </w:r>
      <w:r w:rsidRPr="00493CB9">
        <w:rPr>
          <w:sz w:val="24"/>
          <w:szCs w:val="24"/>
        </w:rPr>
        <w:fldChar w:fldCharType="separate"/>
      </w:r>
      <w:r w:rsidRPr="00493CB9">
        <w:rPr>
          <w:sz w:val="24"/>
          <w:szCs w:val="24"/>
        </w:rPr>
        <w:t>3</w:t>
      </w:r>
      <w:r w:rsidRPr="00493CB9">
        <w:rPr>
          <w:sz w:val="24"/>
          <w:szCs w:val="24"/>
        </w:rPr>
        <w:fldChar w:fldCharType="end"/>
      </w:r>
      <w:r w:rsidRPr="00493CB9">
        <w:rPr>
          <w:sz w:val="24"/>
          <w:szCs w:val="24"/>
        </w:rPr>
        <w:t xml:space="preserve"> – </w:t>
      </w:r>
      <w:bookmarkEnd w:id="88"/>
      <w:bookmarkEnd w:id="89"/>
      <w:r w:rsidRPr="00493CB9">
        <w:rPr>
          <w:i w:val="0"/>
          <w:iCs w:val="0"/>
          <w:sz w:val="24"/>
          <w:szCs w:val="24"/>
        </w:rPr>
        <w:t>Utilidad de la aplicación</w:t>
      </w:r>
    </w:p>
    <w:p w:rsidR="001C61DC" w:rsidRPr="00493CB9" w:rsidRDefault="00B02FD7">
      <w:r w:rsidRPr="00493CB9">
        <w:t xml:space="preserve">.  </w:t>
      </w:r>
    </w:p>
    <w:p w:rsidR="001C61DC" w:rsidRPr="00493CB9" w:rsidRDefault="00B02FD7">
      <w:pPr>
        <w:pStyle w:val="Ttulo1"/>
        <w:numPr>
          <w:ilvl w:val="0"/>
          <w:numId w:val="2"/>
        </w:numPr>
        <w:rPr>
          <w:rFonts w:ascii="Times New Roman" w:hAnsi="Times New Roman" w:cs="Times New Roman"/>
          <w:sz w:val="24"/>
          <w:szCs w:val="24"/>
        </w:rPr>
      </w:pPr>
      <w:bookmarkStart w:id="90" w:name="_Toc6750624"/>
      <w:bookmarkEnd w:id="90"/>
      <w:r w:rsidRPr="00493CB9">
        <w:rPr>
          <w:rFonts w:ascii="Times New Roman" w:hAnsi="Times New Roman" w:cs="Times New Roman"/>
          <w:sz w:val="24"/>
          <w:szCs w:val="24"/>
        </w:rPr>
        <w:lastRenderedPageBreak/>
        <w:t>CONCLUSIONES Y LINEAS DE TRABAJO FUTURO</w:t>
      </w:r>
    </w:p>
    <w:p w:rsidR="001C61DC" w:rsidRPr="00493CB9" w:rsidRDefault="00B02FD7">
      <w:r w:rsidRPr="00493CB9">
        <w:t xml:space="preserve">. </w:t>
      </w:r>
    </w:p>
    <w:p w:rsidR="001C61DC" w:rsidRPr="00493CB9" w:rsidRDefault="00B02FD7">
      <w:pPr>
        <w:pStyle w:val="Ttulo2"/>
        <w:numPr>
          <w:ilvl w:val="1"/>
          <w:numId w:val="2"/>
        </w:numPr>
        <w:rPr>
          <w:rFonts w:ascii="Times New Roman" w:hAnsi="Times New Roman" w:cs="Times New Roman"/>
          <w:szCs w:val="24"/>
        </w:rPr>
      </w:pPr>
      <w:del w:id="91" w:author="Emilio Sarabia" w:date="2019-04-21T14:44:00Z">
        <w:r w:rsidRPr="00493CB9">
          <w:rPr>
            <w:rFonts w:ascii="Times New Roman" w:hAnsi="Times New Roman" w:cs="Times New Roman"/>
            <w:szCs w:val="24"/>
          </w:rPr>
          <w:delText>CONCLUSIONES</w:delText>
        </w:r>
        <w:r w:rsidRPr="00493CB9">
          <w:rPr>
            <w:rFonts w:ascii="Times New Roman" w:hAnsi="Times New Roman" w:cs="Times New Roman"/>
            <w:szCs w:val="24"/>
          </w:rPr>
          <w:tab/>
        </w:r>
      </w:del>
    </w:p>
    <w:p w:rsidR="001C61DC" w:rsidRPr="00493CB9" w:rsidRDefault="00B02FD7">
      <w:del w:id="92" w:author="Emilio Sarabia" w:date="2019-04-21T14:44:00Z">
        <w:r w:rsidRPr="00493CB9">
          <w:delText>.</w:delText>
        </w:r>
      </w:del>
    </w:p>
    <w:p w:rsidR="001C61DC" w:rsidRPr="00493CB9" w:rsidRDefault="00B02FD7">
      <w:del w:id="93" w:author="Emilio Sarabia" w:date="2019-04-21T14:44:00Z">
        <w:r w:rsidRPr="00493CB9">
          <w:delText>.</w:delText>
        </w:r>
      </w:del>
    </w:p>
    <w:p w:rsidR="001C61DC" w:rsidRPr="00493CB9" w:rsidRDefault="00B02FD7">
      <w:pPr>
        <w:pStyle w:val="Ttulo2"/>
        <w:ind w:firstLine="0"/>
        <w:rPr>
          <w:rFonts w:ascii="Times New Roman" w:hAnsi="Times New Roman" w:cs="Times New Roman"/>
          <w:szCs w:val="24"/>
        </w:rPr>
      </w:pPr>
      <w:del w:id="94" w:author="Emilio Sarabia" w:date="2019-04-21T14:44:00Z">
        <w:r w:rsidRPr="00493CB9">
          <w:rPr>
            <w:rFonts w:ascii="Times New Roman" w:hAnsi="Times New Roman" w:cs="Times New Roman"/>
            <w:szCs w:val="24"/>
          </w:rPr>
          <w:delText>FUTURAS LINEAS DE TR</w:delText>
        </w:r>
      </w:del>
      <w:r w:rsidRPr="00493CB9">
        <w:rPr>
          <w:rFonts w:ascii="Times New Roman" w:hAnsi="Times New Roman" w:cs="Times New Roman"/>
          <w:szCs w:val="24"/>
        </w:rPr>
        <w:t xml:space="preserve"> </w:t>
      </w:r>
    </w:p>
    <w:p w:rsidR="001C61DC" w:rsidRPr="00493CB9" w:rsidRDefault="00B02FD7">
      <w:pPr>
        <w:pStyle w:val="Ttulo1"/>
        <w:numPr>
          <w:ilvl w:val="0"/>
          <w:numId w:val="2"/>
        </w:numPr>
        <w:rPr>
          <w:rFonts w:ascii="Times New Roman" w:hAnsi="Times New Roman" w:cs="Times New Roman"/>
          <w:sz w:val="24"/>
          <w:szCs w:val="24"/>
          <w:lang w:val="en-US"/>
        </w:rPr>
      </w:pPr>
      <w:bookmarkStart w:id="95" w:name="_Toc482292761"/>
      <w:bookmarkStart w:id="96" w:name="_Toc482292849"/>
      <w:bookmarkStart w:id="97" w:name="_Toc482295412"/>
      <w:bookmarkStart w:id="98" w:name="_Toc482741604"/>
      <w:bookmarkStart w:id="99" w:name="_Toc482741640"/>
      <w:bookmarkStart w:id="100" w:name="_Toc482741692"/>
      <w:bookmarkStart w:id="101" w:name="_Toc482826547"/>
      <w:bookmarkStart w:id="102" w:name="_Toc482890151"/>
      <w:bookmarkStart w:id="103" w:name="_Toc482901102"/>
      <w:bookmarkStart w:id="104" w:name="_Toc482957093"/>
      <w:bookmarkStart w:id="105" w:name="_Toc483583883"/>
      <w:bookmarkStart w:id="106" w:name="_Toc482292762"/>
      <w:bookmarkStart w:id="107" w:name="_Toc482292850"/>
      <w:bookmarkStart w:id="108" w:name="_Toc482295413"/>
      <w:bookmarkStart w:id="109" w:name="_Toc482741605"/>
      <w:bookmarkStart w:id="110" w:name="_Toc482741641"/>
      <w:bookmarkStart w:id="111" w:name="_Toc482741693"/>
      <w:bookmarkStart w:id="112" w:name="_Toc482826548"/>
      <w:bookmarkStart w:id="113" w:name="_Toc482890152"/>
      <w:bookmarkStart w:id="114" w:name="_Toc482901103"/>
      <w:bookmarkStart w:id="115" w:name="_Toc482957094"/>
      <w:bookmarkStart w:id="116" w:name="_Toc483583884"/>
      <w:bookmarkStart w:id="117" w:name="_Toc6750625"/>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sidRPr="00493CB9">
        <w:rPr>
          <w:rFonts w:ascii="Times New Roman" w:hAnsi="Times New Roman" w:cs="Times New Roman"/>
          <w:sz w:val="24"/>
          <w:szCs w:val="24"/>
          <w:lang w:val="en-US"/>
        </w:rPr>
        <w:lastRenderedPageBreak/>
        <w:t xml:space="preserve">REFERENCIAS </w:t>
      </w:r>
      <w:bookmarkEnd w:id="117"/>
      <w:r w:rsidRPr="00493CB9">
        <w:rPr>
          <w:rFonts w:ascii="Times New Roman" w:hAnsi="Times New Roman" w:cs="Times New Roman"/>
          <w:sz w:val="24"/>
          <w:szCs w:val="24"/>
        </w:rPr>
        <w:t>BIBLIOGRAFICAS</w:t>
      </w:r>
    </w:p>
    <w:p w:rsidR="001C61DC" w:rsidRPr="00493CB9" w:rsidRDefault="00B02FD7">
      <w:pPr>
        <w:rPr>
          <w:highlight w:val="white"/>
          <w:lang w:val="en-US"/>
        </w:rPr>
      </w:pPr>
      <w:proofErr w:type="gramStart"/>
      <w:r w:rsidRPr="00493CB9">
        <w:rPr>
          <w:shd w:val="clear" w:color="auto" w:fill="FFFFFF"/>
          <w:lang w:val="en-US"/>
        </w:rPr>
        <w:t xml:space="preserve">Adam, M., </w:t>
      </w:r>
      <w:proofErr w:type="spellStart"/>
      <w:r w:rsidRPr="00493CB9">
        <w:rPr>
          <w:shd w:val="clear" w:color="auto" w:fill="FFFFFF"/>
          <w:lang w:val="en-US"/>
        </w:rPr>
        <w:t>Boneh</w:t>
      </w:r>
      <w:proofErr w:type="spellEnd"/>
      <w:r w:rsidRPr="00493CB9">
        <w:rPr>
          <w:shd w:val="clear" w:color="auto" w:fill="FFFFFF"/>
          <w:lang w:val="en-US"/>
        </w:rPr>
        <w:t xml:space="preserve">, D., Fisher, D., </w:t>
      </w:r>
      <w:proofErr w:type="spellStart"/>
      <w:r w:rsidRPr="00493CB9">
        <w:rPr>
          <w:shd w:val="clear" w:color="auto" w:fill="FFFFFF"/>
          <w:lang w:val="en-US"/>
        </w:rPr>
        <w:t>Klemmer</w:t>
      </w:r>
      <w:proofErr w:type="spellEnd"/>
      <w:r w:rsidRPr="00493CB9">
        <w:rPr>
          <w:shd w:val="clear" w:color="auto" w:fill="FFFFFF"/>
          <w:lang w:val="en-US"/>
        </w:rPr>
        <w:t>, S., McFarland, D., Noor, M., &amp; Moses, G. (2013).</w:t>
      </w:r>
      <w:proofErr w:type="gramEnd"/>
      <w:r w:rsidRPr="00493CB9">
        <w:rPr>
          <w:shd w:val="clear" w:color="auto" w:fill="FFFFFF"/>
          <w:lang w:val="en-US"/>
        </w:rPr>
        <w:t xml:space="preserve"> </w:t>
      </w:r>
      <w:proofErr w:type="gramStart"/>
      <w:r w:rsidRPr="00493CB9">
        <w:rPr>
          <w:shd w:val="clear" w:color="auto" w:fill="FFFFFF"/>
          <w:lang w:val="en-US"/>
        </w:rPr>
        <w:t>Flipped Classroom Field Guide.</w:t>
      </w:r>
      <w:proofErr w:type="gramEnd"/>
      <w:r w:rsidRPr="00493CB9">
        <w:rPr>
          <w:shd w:val="clear" w:color="auto" w:fill="FFFFFF"/>
          <w:lang w:val="en-US"/>
        </w:rPr>
        <w:t xml:space="preserve"> </w:t>
      </w:r>
      <w:proofErr w:type="gramStart"/>
      <w:r w:rsidRPr="00493CB9">
        <w:rPr>
          <w:i/>
          <w:shd w:val="clear" w:color="auto" w:fill="FFFFFF"/>
          <w:lang w:val="en-US"/>
        </w:rPr>
        <w:t>Coursera-partner community</w:t>
      </w:r>
      <w:r w:rsidRPr="00493CB9">
        <w:rPr>
          <w:shd w:val="clear" w:color="auto" w:fill="FFFFFF"/>
          <w:lang w:val="en-US"/>
        </w:rPr>
        <w:t>.</w:t>
      </w:r>
      <w:proofErr w:type="gramEnd"/>
      <w:r w:rsidRPr="00493CB9">
        <w:rPr>
          <w:shd w:val="clear" w:color="auto" w:fill="FFFFFF"/>
          <w:lang w:val="en-US"/>
        </w:rPr>
        <w:t xml:space="preserve"> </w:t>
      </w:r>
      <w:proofErr w:type="spellStart"/>
      <w:proofErr w:type="gramStart"/>
      <w:r w:rsidRPr="00493CB9">
        <w:rPr>
          <w:shd w:val="clear" w:color="auto" w:fill="FFFFFF"/>
          <w:lang w:val="en-US"/>
        </w:rPr>
        <w:t>Disponible</w:t>
      </w:r>
      <w:proofErr w:type="spellEnd"/>
      <w:r w:rsidRPr="00493CB9">
        <w:rPr>
          <w:shd w:val="clear" w:color="auto" w:fill="FFFFFF"/>
          <w:lang w:val="en-US"/>
        </w:rPr>
        <w:t xml:space="preserve"> https://tlc.uic.edu/files/2016/02/Flipped-Classroom-Field-Guide.pdf.</w:t>
      </w:r>
      <w:proofErr w:type="gramEnd"/>
    </w:p>
    <w:p w:rsidR="001C61DC" w:rsidRPr="00493CB9" w:rsidRDefault="00B02FD7">
      <w:pPr>
        <w:rPr>
          <w:highlight w:val="white"/>
          <w:lang w:val="en-US"/>
        </w:rPr>
      </w:pPr>
      <w:proofErr w:type="spellStart"/>
      <w:proofErr w:type="gramStart"/>
      <w:r w:rsidRPr="00493CB9">
        <w:rPr>
          <w:shd w:val="clear" w:color="auto" w:fill="FFFFFF"/>
          <w:lang w:val="en-US"/>
        </w:rPr>
        <w:t>Berk</w:t>
      </w:r>
      <w:proofErr w:type="spellEnd"/>
      <w:r w:rsidRPr="00493CB9">
        <w:rPr>
          <w:shd w:val="clear" w:color="auto" w:fill="FFFFFF"/>
          <w:lang w:val="en-US"/>
        </w:rPr>
        <w:t>, R. A. (2009).</w:t>
      </w:r>
      <w:proofErr w:type="gramEnd"/>
      <w:r w:rsidRPr="00493CB9">
        <w:rPr>
          <w:shd w:val="clear" w:color="auto" w:fill="FFFFFF"/>
          <w:lang w:val="en-US"/>
        </w:rPr>
        <w:t xml:space="preserve"> Multimedia teaching with video clips: TV, movies, YouTube, and </w:t>
      </w:r>
      <w:proofErr w:type="spellStart"/>
      <w:r w:rsidRPr="00493CB9">
        <w:rPr>
          <w:shd w:val="clear" w:color="auto" w:fill="FFFFFF"/>
          <w:lang w:val="en-US"/>
        </w:rPr>
        <w:t>mtvU</w:t>
      </w:r>
      <w:proofErr w:type="spellEnd"/>
      <w:r w:rsidRPr="00493CB9">
        <w:rPr>
          <w:shd w:val="clear" w:color="auto" w:fill="FFFFFF"/>
          <w:lang w:val="en-US"/>
        </w:rPr>
        <w:t xml:space="preserve"> in the college classroom.</w:t>
      </w:r>
      <w:r w:rsidRPr="00493CB9">
        <w:rPr>
          <w:rStyle w:val="apple-converted-space"/>
          <w:color w:val="222222"/>
          <w:shd w:val="clear" w:color="auto" w:fill="FFFFFF"/>
          <w:lang w:val="en-US"/>
        </w:rPr>
        <w:t> </w:t>
      </w:r>
      <w:r w:rsidRPr="00493CB9">
        <w:rPr>
          <w:i/>
          <w:iCs/>
          <w:shd w:val="clear" w:color="auto" w:fill="FFFFFF"/>
          <w:lang w:val="en-US"/>
        </w:rPr>
        <w:t>International Journal of Technology in Teaching and Learning</w:t>
      </w:r>
      <w:r w:rsidRPr="00493CB9">
        <w:rPr>
          <w:shd w:val="clear" w:color="auto" w:fill="FFFFFF"/>
          <w:lang w:val="en-US"/>
        </w:rPr>
        <w:t>,</w:t>
      </w:r>
      <w:r w:rsidRPr="00493CB9">
        <w:rPr>
          <w:rStyle w:val="apple-converted-space"/>
          <w:color w:val="222222"/>
          <w:shd w:val="clear" w:color="auto" w:fill="FFFFFF"/>
          <w:lang w:val="en-US"/>
        </w:rPr>
        <w:t> </w:t>
      </w:r>
      <w:r w:rsidRPr="00493CB9">
        <w:rPr>
          <w:i/>
          <w:iCs/>
          <w:shd w:val="clear" w:color="auto" w:fill="FFFFFF"/>
          <w:lang w:val="en-US"/>
        </w:rPr>
        <w:t>5</w:t>
      </w:r>
      <w:r w:rsidRPr="00493CB9">
        <w:rPr>
          <w:shd w:val="clear" w:color="auto" w:fill="FFFFFF"/>
          <w:lang w:val="en-US"/>
        </w:rPr>
        <w:t>(1), 1-21.</w:t>
      </w:r>
    </w:p>
    <w:p w:rsidR="001C61DC" w:rsidRPr="00493CB9" w:rsidRDefault="00B02FD7">
      <w:proofErr w:type="gramStart"/>
      <w:r w:rsidRPr="00493CB9">
        <w:rPr>
          <w:color w:val="222222"/>
          <w:shd w:val="clear" w:color="auto" w:fill="FFFFFF"/>
          <w:lang w:val="en-US"/>
        </w:rPr>
        <w:t>YouTube.</w:t>
      </w:r>
      <w:proofErr w:type="gramEnd"/>
      <w:r w:rsidRPr="00493CB9">
        <w:rPr>
          <w:color w:val="222222"/>
          <w:shd w:val="clear" w:color="auto" w:fill="FFFFFF"/>
          <w:lang w:val="en-US"/>
        </w:rPr>
        <w:t xml:space="preserve"> </w:t>
      </w:r>
      <w:proofErr w:type="gramStart"/>
      <w:r w:rsidRPr="00493CB9">
        <w:rPr>
          <w:color w:val="222222"/>
          <w:shd w:val="clear" w:color="auto" w:fill="FFFFFF"/>
          <w:lang w:val="en-US"/>
        </w:rPr>
        <w:t>(</w:t>
      </w:r>
      <w:proofErr w:type="spellStart"/>
      <w:r w:rsidRPr="00493CB9">
        <w:rPr>
          <w:color w:val="222222"/>
          <w:shd w:val="clear" w:color="auto" w:fill="FFFFFF"/>
          <w:lang w:val="en-US"/>
        </w:rPr>
        <w:t>s.f.</w:t>
      </w:r>
      <w:proofErr w:type="spellEnd"/>
      <w:r w:rsidRPr="00493CB9">
        <w:rPr>
          <w:color w:val="222222"/>
          <w:shd w:val="clear" w:color="auto" w:fill="FFFFFF"/>
          <w:lang w:val="en-US"/>
        </w:rPr>
        <w:t>)</w:t>
      </w:r>
      <w:proofErr w:type="gramEnd"/>
      <w:r w:rsidRPr="00493CB9">
        <w:rPr>
          <w:color w:val="222222"/>
          <w:shd w:val="clear" w:color="auto" w:fill="FFFFFF"/>
          <w:lang w:val="en-US"/>
        </w:rPr>
        <w:t xml:space="preserve"> YouTube Statistics. </w:t>
      </w:r>
      <w:r w:rsidRPr="00493CB9">
        <w:rPr>
          <w:color w:val="222222"/>
          <w:shd w:val="clear" w:color="auto" w:fill="FFFFFF"/>
        </w:rPr>
        <w:t>Disponible en</w:t>
      </w:r>
      <w:proofErr w:type="gramStart"/>
      <w:r w:rsidRPr="00493CB9">
        <w:rPr>
          <w:color w:val="222222"/>
          <w:shd w:val="clear" w:color="auto" w:fill="FFFFFF"/>
        </w:rPr>
        <w:t xml:space="preserve">: </w:t>
      </w:r>
      <w:hyperlink r:id="rId25">
        <w:r w:rsidRPr="00493CB9">
          <w:rPr>
            <w:rStyle w:val="EnlacedeInternet"/>
            <w:vanish/>
            <w:webHidden/>
            <w:color w:val="222222"/>
            <w:highlight w:val="white"/>
          </w:rPr>
          <w:t>https://www.youtube.com/yt/press/statistics.html</w:t>
        </w:r>
      </w:hyperlink>
      <w:r w:rsidRPr="00493CB9">
        <w:rPr>
          <w:color w:val="222222"/>
          <w:shd w:val="clear" w:color="auto" w:fill="FFFFFF"/>
        </w:rPr>
        <w:t>.</w:t>
      </w:r>
      <w:proofErr w:type="gramEnd"/>
      <w:r w:rsidRPr="00493CB9">
        <w:rPr>
          <w:color w:val="222222"/>
          <w:shd w:val="clear" w:color="auto" w:fill="FFFFFF"/>
        </w:rPr>
        <w:t xml:space="preserve"> Fecha de último acceso: Junio 2017</w:t>
      </w:r>
    </w:p>
    <w:p w:rsidR="001C61DC" w:rsidRPr="00493CB9" w:rsidRDefault="001C61DC">
      <w:pPr>
        <w:rPr>
          <w:rFonts w:eastAsiaTheme="majorEastAsia"/>
          <w:color w:val="00000A"/>
          <w:spacing w:val="-10"/>
        </w:rPr>
      </w:pPr>
    </w:p>
    <w:p w:rsidR="001C61DC" w:rsidRPr="00493CB9" w:rsidRDefault="00B02FD7">
      <w:pPr>
        <w:pStyle w:val="Ttulo1"/>
        <w:jc w:val="both"/>
        <w:rPr>
          <w:rFonts w:ascii="Times New Roman" w:hAnsi="Times New Roman" w:cs="Times New Roman"/>
          <w:sz w:val="24"/>
          <w:szCs w:val="24"/>
        </w:rPr>
      </w:pPr>
      <w:bookmarkStart w:id="118" w:name="_Toc6750626"/>
      <w:r w:rsidRPr="00493CB9">
        <w:rPr>
          <w:rFonts w:ascii="Times New Roman" w:hAnsi="Times New Roman" w:cs="Times New Roman"/>
          <w:sz w:val="24"/>
          <w:szCs w:val="24"/>
        </w:rPr>
        <w:lastRenderedPageBreak/>
        <w:t>ANEXOS</w:t>
      </w:r>
      <w:bookmarkEnd w:id="118"/>
      <w:r w:rsidRPr="00493CB9">
        <w:rPr>
          <w:rFonts w:ascii="Times New Roman" w:hAnsi="Times New Roman" w:cs="Times New Roman"/>
          <w:sz w:val="24"/>
          <w:szCs w:val="24"/>
        </w:rPr>
        <w:t xml:space="preserve"> </w:t>
      </w:r>
    </w:p>
    <w:p w:rsidR="001C61DC" w:rsidRPr="00493CB9" w:rsidRDefault="00B02FD7">
      <w:pPr>
        <w:ind w:left="1069" w:firstLine="0"/>
        <w:jc w:val="left"/>
      </w:pPr>
      <w:r w:rsidRPr="00493CB9">
        <w:rPr>
          <w:color w:val="00000A"/>
        </w:rPr>
        <w:t>.</w:t>
      </w:r>
      <w:r w:rsidRPr="00493CB9">
        <w:t xml:space="preserve"> </w:t>
      </w:r>
    </w:p>
    <w:sectPr w:rsidR="001C61DC" w:rsidRPr="00493CB9">
      <w:headerReference w:type="default" r:id="rId26"/>
      <w:footerReference w:type="default" r:id="rId27"/>
      <w:pgSz w:w="11906" w:h="16838"/>
      <w:pgMar w:top="1417" w:right="1701" w:bottom="1417" w:left="1701"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F81" w:rsidRDefault="002F2F81">
      <w:pPr>
        <w:spacing w:before="0" w:after="0" w:line="240" w:lineRule="auto"/>
      </w:pPr>
      <w:r>
        <w:separator/>
      </w:r>
    </w:p>
  </w:endnote>
  <w:endnote w:type="continuationSeparator" w:id="0">
    <w:p w:rsidR="002F2F81" w:rsidRDefault="002F2F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altName w:val="Times New Roman"/>
    <w:panose1 w:val="00000000000000000000"/>
    <w:charset w:val="00"/>
    <w:family w:val="roman"/>
    <w:notTrueType/>
    <w:pitch w:val="default"/>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1DC" w:rsidRDefault="001C61DC">
    <w:pPr>
      <w:pStyle w:val="Piedepgina"/>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1DC" w:rsidRDefault="001C61DC">
    <w:pPr>
      <w:pStyle w:val="Piedepgina"/>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1DC" w:rsidRDefault="00B02FD7">
    <w:pPr>
      <w:pStyle w:val="Piedepgina"/>
      <w:ind w:firstLine="0"/>
    </w:pPr>
    <w:proofErr w:type="spellStart"/>
    <w:r>
      <w:t>Pag</w:t>
    </w:r>
    <w:proofErr w:type="spellEnd"/>
    <w:r>
      <w:t xml:space="preserve">: </w:t>
    </w:r>
    <w:r>
      <w:fldChar w:fldCharType="begin"/>
    </w:r>
    <w:r>
      <w:instrText>PAGE</w:instrText>
    </w:r>
    <w:r>
      <w:fldChar w:fldCharType="separate"/>
    </w:r>
    <w:r w:rsidR="0071478B">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F81" w:rsidRDefault="002F2F81">
      <w:pPr>
        <w:spacing w:before="0" w:after="0" w:line="240" w:lineRule="auto"/>
      </w:pPr>
      <w:r>
        <w:separator/>
      </w:r>
    </w:p>
  </w:footnote>
  <w:footnote w:type="continuationSeparator" w:id="0">
    <w:p w:rsidR="002F2F81" w:rsidRDefault="002F2F8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1DC" w:rsidRDefault="001C61DC">
    <w:pPr>
      <w:pStyle w:val="Encabezado"/>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8494" w:type="dxa"/>
      <w:tblCellMar>
        <w:left w:w="118" w:type="dxa"/>
      </w:tblCellMar>
      <w:tblLook w:val="04A0" w:firstRow="1" w:lastRow="0" w:firstColumn="1" w:lastColumn="0" w:noHBand="0" w:noVBand="1"/>
    </w:tblPr>
    <w:tblGrid>
      <w:gridCol w:w="5812"/>
      <w:gridCol w:w="2682"/>
    </w:tblGrid>
    <w:tr w:rsidR="001C61DC">
      <w:tc>
        <w:tcPr>
          <w:tcW w:w="5811" w:type="dxa"/>
          <w:tcBorders>
            <w:top w:val="nil"/>
            <w:left w:val="nil"/>
            <w:bottom w:val="nil"/>
            <w:right w:val="nil"/>
          </w:tcBorders>
          <w:shd w:val="clear" w:color="auto" w:fill="auto"/>
        </w:tcPr>
        <w:p w:rsidR="001C61DC" w:rsidRDefault="00B02FD7">
          <w:pPr>
            <w:pStyle w:val="Encabezado"/>
            <w:spacing w:line="240" w:lineRule="auto"/>
            <w:ind w:firstLine="0"/>
          </w:pPr>
          <w:r>
            <w:rPr>
              <w:sz w:val="20"/>
            </w:rPr>
            <w:t>[Título del TFC]</w:t>
          </w:r>
        </w:p>
      </w:tc>
      <w:tc>
        <w:tcPr>
          <w:tcW w:w="2682" w:type="dxa"/>
          <w:tcBorders>
            <w:top w:val="nil"/>
            <w:left w:val="nil"/>
            <w:bottom w:val="nil"/>
            <w:right w:val="nil"/>
          </w:tcBorders>
          <w:shd w:val="clear" w:color="auto" w:fill="auto"/>
        </w:tcPr>
        <w:p w:rsidR="001C61DC" w:rsidRDefault="00B02FD7">
          <w:pPr>
            <w:pStyle w:val="Encabezado"/>
            <w:spacing w:line="240" w:lineRule="auto"/>
            <w:ind w:firstLine="0"/>
            <w:jc w:val="right"/>
            <w:rPr>
              <w:sz w:val="20"/>
            </w:rPr>
          </w:pPr>
          <w:r>
            <w:rPr>
              <w:sz w:val="20"/>
            </w:rPr>
            <w:t>[Autor]</w:t>
          </w:r>
        </w:p>
      </w:tc>
    </w:tr>
  </w:tbl>
  <w:p w:rsidR="001C61DC" w:rsidRDefault="001C61DC">
    <w:pPr>
      <w:pStyle w:val="Encabezado"/>
      <w:ind w:firstLine="0"/>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1DC" w:rsidRDefault="001C61D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410A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AEE15DE"/>
    <w:multiLevelType w:val="hybridMultilevel"/>
    <w:tmpl w:val="47DAC8B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nsid w:val="4A1C53C1"/>
    <w:multiLevelType w:val="hybridMultilevel"/>
    <w:tmpl w:val="CF8605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3C24558"/>
    <w:multiLevelType w:val="hybridMultilevel"/>
    <w:tmpl w:val="EDA2219E"/>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
    <w:nsid w:val="697030DE"/>
    <w:multiLevelType w:val="multilevel"/>
    <w:tmpl w:val="FF202F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decimal"/>
      <w:pStyle w:val="Ttulo3"/>
      <w:lvlText w:val="%6."/>
      <w:lvlJc w:val="left"/>
      <w:pPr>
        <w:ind w:left="2736" w:hanging="936"/>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1DC"/>
    <w:rsid w:val="00013B80"/>
    <w:rsid w:val="001C61DC"/>
    <w:rsid w:val="002A6682"/>
    <w:rsid w:val="002F2F81"/>
    <w:rsid w:val="00352CE7"/>
    <w:rsid w:val="00493CB9"/>
    <w:rsid w:val="00525A87"/>
    <w:rsid w:val="00666859"/>
    <w:rsid w:val="0071478B"/>
    <w:rsid w:val="0071645F"/>
    <w:rsid w:val="008D2903"/>
    <w:rsid w:val="009E558C"/>
    <w:rsid w:val="00A22ED4"/>
    <w:rsid w:val="00A6280D"/>
    <w:rsid w:val="00AC1A0E"/>
    <w:rsid w:val="00AF24C1"/>
    <w:rsid w:val="00B02FD7"/>
    <w:rsid w:val="00B5546E"/>
    <w:rsid w:val="00C01673"/>
    <w:rsid w:val="00C10096"/>
    <w:rsid w:val="00EC57AE"/>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563"/>
    <w:pPr>
      <w:spacing w:before="120" w:after="120" w:line="360" w:lineRule="auto"/>
      <w:ind w:firstLine="709"/>
      <w:jc w:val="both"/>
    </w:pPr>
    <w:rPr>
      <w:rFonts w:ascii="Times New Roman" w:eastAsia="Times New Roman" w:hAnsi="Times New Roman" w:cs="Times New Roman"/>
      <w:color w:val="000000"/>
      <w:sz w:val="24"/>
      <w:szCs w:val="24"/>
      <w:lang w:eastAsia="es-ES"/>
    </w:rPr>
  </w:style>
  <w:style w:type="paragraph" w:styleId="Ttulo1">
    <w:name w:val="heading 1"/>
    <w:basedOn w:val="Encabezado"/>
    <w:link w:val="Ttulo1Car"/>
    <w:uiPriority w:val="9"/>
    <w:qFormat/>
    <w:rsid w:val="003C5C5B"/>
    <w:pPr>
      <w:keepNext/>
      <w:keepLines/>
      <w:pageBreakBefore/>
      <w:widowControl w:val="0"/>
      <w:spacing w:before="160" w:after="160"/>
      <w:jc w:val="left"/>
      <w:outlineLvl w:val="0"/>
    </w:pPr>
    <w:rPr>
      <w:rFonts w:asciiTheme="minorHAnsi" w:eastAsiaTheme="minorHAnsi" w:hAnsiTheme="minorHAnsi" w:cstheme="minorBidi"/>
      <w:b/>
      <w:color w:val="00000A"/>
      <w:sz w:val="28"/>
      <w:szCs w:val="34"/>
      <w:lang w:eastAsia="en-US"/>
    </w:rPr>
  </w:style>
  <w:style w:type="paragraph" w:styleId="Ttulo2">
    <w:name w:val="heading 2"/>
    <w:basedOn w:val="Encabezado"/>
    <w:link w:val="Ttulo2Car"/>
    <w:qFormat/>
    <w:rsid w:val="00F833A9"/>
    <w:pPr>
      <w:keepNext/>
      <w:keepLines/>
      <w:widowControl w:val="0"/>
      <w:spacing w:before="160" w:after="160"/>
      <w:ind w:left="1560" w:hanging="709"/>
      <w:jc w:val="left"/>
      <w:outlineLvl w:val="1"/>
    </w:pPr>
    <w:rPr>
      <w:rFonts w:asciiTheme="minorHAnsi" w:eastAsiaTheme="minorHAnsi" w:hAnsiTheme="minorHAnsi" w:cstheme="minorBidi"/>
      <w:color w:val="00000A"/>
      <w:szCs w:val="28"/>
      <w:lang w:eastAsia="en-US"/>
    </w:rPr>
  </w:style>
  <w:style w:type="paragraph" w:styleId="Ttulo3">
    <w:name w:val="heading 3"/>
    <w:basedOn w:val="Normal"/>
    <w:next w:val="Normal"/>
    <w:link w:val="Ttulo3Car"/>
    <w:autoRedefine/>
    <w:uiPriority w:val="9"/>
    <w:unhideWhenUsed/>
    <w:qFormat/>
    <w:rsid w:val="00F833A9"/>
    <w:pPr>
      <w:keepNext/>
      <w:keepLines/>
      <w:numPr>
        <w:ilvl w:val="5"/>
        <w:numId w:val="1"/>
      </w:numPr>
      <w:spacing w:before="160" w:after="160"/>
      <w:jc w:val="left"/>
      <w:outlineLvl w:val="2"/>
    </w:pPr>
    <w:rPr>
      <w:rFonts w:eastAsiaTheme="majorEastAsia" w:cstheme="majorBidi"/>
      <w:color w:val="00000A"/>
      <w:lang w:val="en-US"/>
    </w:rPr>
  </w:style>
  <w:style w:type="paragraph" w:styleId="Ttulo4">
    <w:name w:val="heading 4"/>
    <w:basedOn w:val="Normal"/>
    <w:next w:val="Normal"/>
    <w:link w:val="Ttulo4Car"/>
    <w:uiPriority w:val="9"/>
    <w:semiHidden/>
    <w:unhideWhenUsed/>
    <w:qFormat/>
    <w:rsid w:val="00444DD6"/>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44DD6"/>
    <w:pPr>
      <w:keepNext/>
      <w:keepLines/>
      <w:spacing w:before="40" w:after="0"/>
      <w:ind w:firstLine="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44DD6"/>
    <w:pPr>
      <w:keepNext/>
      <w:keepLines/>
      <w:spacing w:before="40" w:after="0"/>
      <w:ind w:firstLine="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44DD6"/>
    <w:pPr>
      <w:keepNext/>
      <w:keepLines/>
      <w:spacing w:before="40" w:after="0"/>
      <w:ind w:firstLine="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44DD6"/>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44DD6"/>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3C5C5B"/>
    <w:rPr>
      <w:rFonts w:ascii="Times New Roman" w:eastAsia="Times New Roman" w:hAnsi="Times New Roman" w:cs="Times New Roman"/>
      <w:b/>
      <w:color w:val="000000"/>
      <w:sz w:val="28"/>
      <w:szCs w:val="34"/>
      <w:lang w:eastAsia="es-ES"/>
    </w:rPr>
  </w:style>
  <w:style w:type="character" w:customStyle="1" w:styleId="Ttulo2Car">
    <w:name w:val="Título 2 Car"/>
    <w:basedOn w:val="Fuentedeprrafopredeter"/>
    <w:link w:val="Ttulo2"/>
    <w:qFormat/>
    <w:rsid w:val="00F833A9"/>
    <w:rPr>
      <w:rFonts w:ascii="Times New Roman" w:eastAsia="Times New Roman" w:hAnsi="Times New Roman" w:cs="Times New Roman"/>
      <w:color w:val="000000"/>
      <w:sz w:val="24"/>
      <w:szCs w:val="28"/>
      <w:lang w:eastAsia="es-ES"/>
    </w:rPr>
  </w:style>
  <w:style w:type="character" w:customStyle="1" w:styleId="Ttulo3Car">
    <w:name w:val="Título 3 Car"/>
    <w:basedOn w:val="Fuentedeprrafopredeter"/>
    <w:link w:val="Ttulo3"/>
    <w:uiPriority w:val="9"/>
    <w:qFormat/>
    <w:rsid w:val="00F833A9"/>
    <w:rPr>
      <w:rFonts w:ascii="Times New Roman" w:eastAsiaTheme="majorEastAsia" w:hAnsi="Times New Roman" w:cstheme="majorBidi"/>
      <w:sz w:val="24"/>
      <w:szCs w:val="24"/>
      <w:lang w:val="en-US" w:eastAsia="es-ES"/>
    </w:rPr>
  </w:style>
  <w:style w:type="character" w:customStyle="1" w:styleId="TtuloCar">
    <w:name w:val="Título Car"/>
    <w:basedOn w:val="Fuentedeprrafopredeter"/>
    <w:link w:val="Ttulo"/>
    <w:uiPriority w:val="10"/>
    <w:qFormat/>
    <w:rsid w:val="0050076D"/>
    <w:rPr>
      <w:rFonts w:ascii="Times New Roman" w:eastAsiaTheme="majorEastAsia" w:hAnsi="Times New Roman" w:cstheme="majorBidi"/>
      <w:b/>
      <w:spacing w:val="-10"/>
      <w:sz w:val="24"/>
      <w:szCs w:val="56"/>
      <w:lang w:eastAsia="es-ES"/>
    </w:rPr>
  </w:style>
  <w:style w:type="character" w:customStyle="1" w:styleId="apple-converted-space">
    <w:name w:val="apple-converted-space"/>
    <w:basedOn w:val="Fuentedeprrafopredeter"/>
    <w:qFormat/>
    <w:rsid w:val="002F0EA8"/>
  </w:style>
  <w:style w:type="character" w:customStyle="1" w:styleId="EnlacedeInternet">
    <w:name w:val="Enlace de Internet"/>
    <w:basedOn w:val="Fuentedeprrafopredeter"/>
    <w:uiPriority w:val="99"/>
    <w:unhideWhenUsed/>
    <w:rsid w:val="005E0BE6"/>
    <w:rPr>
      <w:color w:val="0563C1" w:themeColor="hyperlink"/>
      <w:u w:val="single"/>
    </w:rPr>
  </w:style>
  <w:style w:type="character" w:customStyle="1" w:styleId="Mencionar1">
    <w:name w:val="Mencionar1"/>
    <w:basedOn w:val="Fuentedeprrafopredeter"/>
    <w:uiPriority w:val="99"/>
    <w:semiHidden/>
    <w:unhideWhenUsed/>
    <w:qFormat/>
    <w:rsid w:val="005E0BE6"/>
    <w:rPr>
      <w:color w:val="2B579A"/>
      <w:shd w:val="clear" w:color="auto" w:fill="E6E6E6"/>
    </w:rPr>
  </w:style>
  <w:style w:type="character" w:customStyle="1" w:styleId="freebirdformviewerviewitemsitemrequiredasterisk">
    <w:name w:val="freebirdformviewerviewitemsitemrequiredasterisk"/>
    <w:basedOn w:val="Fuentedeprrafopredeter"/>
    <w:qFormat/>
    <w:rsid w:val="00FD14B3"/>
  </w:style>
  <w:style w:type="character" w:customStyle="1" w:styleId="docssharedwiztogglelabeledlabeltext">
    <w:name w:val="docssharedwiztogglelabeledlabeltext"/>
    <w:basedOn w:val="Fuentedeprrafopredeter"/>
    <w:qFormat/>
    <w:rsid w:val="00FD14B3"/>
  </w:style>
  <w:style w:type="character" w:customStyle="1" w:styleId="quantumwizbuttonpaperbuttonlabel">
    <w:name w:val="quantumwizbuttonpaperbuttonlabel"/>
    <w:basedOn w:val="Fuentedeprrafopredeter"/>
    <w:qFormat/>
    <w:rsid w:val="00FD14B3"/>
  </w:style>
  <w:style w:type="character" w:styleId="Refdecomentario">
    <w:name w:val="annotation reference"/>
    <w:basedOn w:val="Fuentedeprrafopredeter"/>
    <w:uiPriority w:val="99"/>
    <w:semiHidden/>
    <w:unhideWhenUsed/>
    <w:qFormat/>
    <w:rsid w:val="00B6676A"/>
    <w:rPr>
      <w:sz w:val="16"/>
      <w:szCs w:val="16"/>
    </w:rPr>
  </w:style>
  <w:style w:type="character" w:customStyle="1" w:styleId="TextocomentarioCar">
    <w:name w:val="Texto comentario Car"/>
    <w:basedOn w:val="Fuentedeprrafopredeter"/>
    <w:link w:val="Textocomentario"/>
    <w:uiPriority w:val="99"/>
    <w:semiHidden/>
    <w:qFormat/>
    <w:rsid w:val="00B6676A"/>
    <w:rPr>
      <w:rFonts w:ascii="Times New Roman" w:eastAsia="Times New Roman" w:hAnsi="Times New Roman" w:cs="Times New Roman"/>
      <w:color w:val="000000"/>
      <w:sz w:val="20"/>
      <w:szCs w:val="20"/>
      <w:lang w:eastAsia="es-ES"/>
    </w:rPr>
  </w:style>
  <w:style w:type="character" w:customStyle="1" w:styleId="AsuntodelcomentarioCar">
    <w:name w:val="Asunto del comentario Car"/>
    <w:basedOn w:val="TextocomentarioCar"/>
    <w:link w:val="Asuntodelcomentario"/>
    <w:uiPriority w:val="99"/>
    <w:semiHidden/>
    <w:qFormat/>
    <w:rsid w:val="00B6676A"/>
    <w:rPr>
      <w:rFonts w:ascii="Times New Roman" w:eastAsia="Times New Roman" w:hAnsi="Times New Roman" w:cs="Times New Roman"/>
      <w:b/>
      <w:bCs/>
      <w:color w:val="000000"/>
      <w:sz w:val="20"/>
      <w:szCs w:val="20"/>
      <w:lang w:eastAsia="es-ES"/>
    </w:rPr>
  </w:style>
  <w:style w:type="character" w:customStyle="1" w:styleId="TextodegloboCar">
    <w:name w:val="Texto de globo Car"/>
    <w:basedOn w:val="Fuentedeprrafopredeter"/>
    <w:link w:val="Textodeglobo"/>
    <w:uiPriority w:val="99"/>
    <w:semiHidden/>
    <w:qFormat/>
    <w:rsid w:val="00B6676A"/>
    <w:rPr>
      <w:rFonts w:ascii="Segoe UI" w:eastAsia="Times New Roman" w:hAnsi="Segoe UI" w:cs="Segoe UI"/>
      <w:color w:val="000000"/>
      <w:sz w:val="18"/>
      <w:szCs w:val="18"/>
      <w:lang w:eastAsia="es-ES"/>
    </w:rPr>
  </w:style>
  <w:style w:type="character" w:customStyle="1" w:styleId="EncabezadoCar">
    <w:name w:val="Encabezado Car"/>
    <w:basedOn w:val="Fuentedeprrafopredeter"/>
    <w:link w:val="Encabezado"/>
    <w:uiPriority w:val="99"/>
    <w:qFormat/>
    <w:rsid w:val="00D955B7"/>
    <w:rPr>
      <w:rFonts w:ascii="Times New Roman" w:eastAsia="Times New Roman" w:hAnsi="Times New Roman" w:cs="Times New Roman"/>
      <w:color w:val="000000"/>
      <w:sz w:val="24"/>
      <w:szCs w:val="24"/>
      <w:lang w:eastAsia="es-ES"/>
    </w:rPr>
  </w:style>
  <w:style w:type="character" w:customStyle="1" w:styleId="PiedepginaCar">
    <w:name w:val="Pie de página Car"/>
    <w:basedOn w:val="Fuentedeprrafopredeter"/>
    <w:link w:val="Piedepgina"/>
    <w:uiPriority w:val="99"/>
    <w:qFormat/>
    <w:rsid w:val="00D955B7"/>
    <w:rPr>
      <w:rFonts w:ascii="Times New Roman" w:eastAsia="Times New Roman" w:hAnsi="Times New Roman" w:cs="Times New Roman"/>
      <w:color w:val="000000"/>
      <w:sz w:val="24"/>
      <w:szCs w:val="24"/>
      <w:lang w:eastAsia="es-ES"/>
    </w:rPr>
  </w:style>
  <w:style w:type="character" w:customStyle="1" w:styleId="TextonotaalfinalCar">
    <w:name w:val="Texto nota al final Car"/>
    <w:basedOn w:val="Fuentedeprrafopredeter"/>
    <w:link w:val="Textonotaalfinal"/>
    <w:uiPriority w:val="99"/>
    <w:semiHidden/>
    <w:qFormat/>
    <w:rsid w:val="00A1457E"/>
    <w:rPr>
      <w:rFonts w:ascii="Times New Roman" w:eastAsia="Times New Roman" w:hAnsi="Times New Roman" w:cs="Times New Roman"/>
      <w:color w:val="000000"/>
      <w:sz w:val="20"/>
      <w:szCs w:val="20"/>
      <w:lang w:eastAsia="es-ES"/>
    </w:rPr>
  </w:style>
  <w:style w:type="character" w:styleId="Refdenotaalfinal">
    <w:name w:val="endnote reference"/>
    <w:basedOn w:val="Fuentedeprrafopredeter"/>
    <w:uiPriority w:val="99"/>
    <w:semiHidden/>
    <w:unhideWhenUsed/>
    <w:qFormat/>
    <w:rsid w:val="00A1457E"/>
    <w:rPr>
      <w:vertAlign w:val="superscript"/>
    </w:rPr>
  </w:style>
  <w:style w:type="character" w:customStyle="1" w:styleId="TextonotapieCar">
    <w:name w:val="Texto nota pie Car"/>
    <w:basedOn w:val="Fuentedeprrafopredeter"/>
    <w:link w:val="Textonotapie"/>
    <w:uiPriority w:val="99"/>
    <w:semiHidden/>
    <w:qFormat/>
    <w:rsid w:val="00A1457E"/>
    <w:rPr>
      <w:rFonts w:ascii="Times New Roman" w:eastAsia="Times New Roman" w:hAnsi="Times New Roman" w:cs="Times New Roman"/>
      <w:color w:val="000000"/>
      <w:sz w:val="20"/>
      <w:szCs w:val="20"/>
      <w:lang w:eastAsia="es-ES"/>
    </w:rPr>
  </w:style>
  <w:style w:type="character" w:styleId="Refdenotaalpie">
    <w:name w:val="footnote reference"/>
    <w:basedOn w:val="Fuentedeprrafopredeter"/>
    <w:uiPriority w:val="99"/>
    <w:semiHidden/>
    <w:unhideWhenUsed/>
    <w:qFormat/>
    <w:rsid w:val="00A1457E"/>
    <w:rPr>
      <w:vertAlign w:val="superscript"/>
    </w:rPr>
  </w:style>
  <w:style w:type="character" w:customStyle="1" w:styleId="Ttulo4Car">
    <w:name w:val="Título 4 Car"/>
    <w:basedOn w:val="Fuentedeprrafopredeter"/>
    <w:link w:val="Ttulo4"/>
    <w:uiPriority w:val="9"/>
    <w:semiHidden/>
    <w:qFormat/>
    <w:rsid w:val="00444DD6"/>
    <w:rPr>
      <w:rFonts w:asciiTheme="majorHAnsi" w:eastAsiaTheme="majorEastAsia" w:hAnsiTheme="majorHAnsi" w:cstheme="majorBidi"/>
      <w:i/>
      <w:iCs/>
      <w:color w:val="2F5496" w:themeColor="accent1" w:themeShade="BF"/>
      <w:sz w:val="24"/>
      <w:szCs w:val="24"/>
      <w:lang w:eastAsia="es-ES"/>
    </w:rPr>
  </w:style>
  <w:style w:type="character" w:customStyle="1" w:styleId="Ttulo5Car">
    <w:name w:val="Título 5 Car"/>
    <w:basedOn w:val="Fuentedeprrafopredeter"/>
    <w:link w:val="Ttulo5"/>
    <w:uiPriority w:val="9"/>
    <w:semiHidden/>
    <w:qFormat/>
    <w:rsid w:val="00444DD6"/>
    <w:rPr>
      <w:rFonts w:asciiTheme="majorHAnsi" w:eastAsiaTheme="majorEastAsia" w:hAnsiTheme="majorHAnsi" w:cstheme="majorBidi"/>
      <w:color w:val="2F5496" w:themeColor="accent1" w:themeShade="BF"/>
      <w:sz w:val="24"/>
      <w:szCs w:val="24"/>
      <w:lang w:eastAsia="es-ES"/>
    </w:rPr>
  </w:style>
  <w:style w:type="character" w:customStyle="1" w:styleId="Ttulo6Car">
    <w:name w:val="Título 6 Car"/>
    <w:basedOn w:val="Fuentedeprrafopredeter"/>
    <w:link w:val="Ttulo6"/>
    <w:uiPriority w:val="9"/>
    <w:semiHidden/>
    <w:qFormat/>
    <w:rsid w:val="00444DD6"/>
    <w:rPr>
      <w:rFonts w:asciiTheme="majorHAnsi" w:eastAsiaTheme="majorEastAsia" w:hAnsiTheme="majorHAnsi" w:cstheme="majorBidi"/>
      <w:color w:val="1F3763" w:themeColor="accent1" w:themeShade="7F"/>
      <w:sz w:val="24"/>
      <w:szCs w:val="24"/>
      <w:lang w:eastAsia="es-ES"/>
    </w:rPr>
  </w:style>
  <w:style w:type="character" w:customStyle="1" w:styleId="Ttulo7Car">
    <w:name w:val="Título 7 Car"/>
    <w:basedOn w:val="Fuentedeprrafopredeter"/>
    <w:link w:val="Ttulo7"/>
    <w:uiPriority w:val="9"/>
    <w:semiHidden/>
    <w:qFormat/>
    <w:rsid w:val="00444DD6"/>
    <w:rPr>
      <w:rFonts w:asciiTheme="majorHAnsi" w:eastAsiaTheme="majorEastAsia" w:hAnsiTheme="majorHAnsi" w:cstheme="majorBidi"/>
      <w:i/>
      <w:iCs/>
      <w:color w:val="1F3763" w:themeColor="accent1" w:themeShade="7F"/>
      <w:sz w:val="24"/>
      <w:szCs w:val="24"/>
      <w:lang w:eastAsia="es-ES"/>
    </w:rPr>
  </w:style>
  <w:style w:type="character" w:customStyle="1" w:styleId="Ttulo8Car">
    <w:name w:val="Título 8 Car"/>
    <w:basedOn w:val="Fuentedeprrafopredeter"/>
    <w:link w:val="Ttulo8"/>
    <w:uiPriority w:val="9"/>
    <w:semiHidden/>
    <w:qFormat/>
    <w:rsid w:val="00444DD6"/>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qFormat/>
    <w:rsid w:val="00444DD6"/>
    <w:rPr>
      <w:rFonts w:asciiTheme="majorHAnsi" w:eastAsiaTheme="majorEastAsia" w:hAnsiTheme="majorHAnsi" w:cstheme="majorBidi"/>
      <w:i/>
      <w:iCs/>
      <w:color w:val="272727" w:themeColor="text1" w:themeTint="D8"/>
      <w:sz w:val="21"/>
      <w:szCs w:val="21"/>
      <w:lang w:eastAsia="es-ES"/>
    </w:rPr>
  </w:style>
  <w:style w:type="character" w:customStyle="1" w:styleId="Mencionar2">
    <w:name w:val="Mencionar2"/>
    <w:basedOn w:val="Fuentedeprrafopredeter"/>
    <w:uiPriority w:val="99"/>
    <w:semiHidden/>
    <w:unhideWhenUsed/>
    <w:qFormat/>
    <w:rsid w:val="001C23AE"/>
    <w:rPr>
      <w:color w:val="2B579A"/>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eastAsia="Times New Roman" w:cs="Times New Roman"/>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Times New Roman" w:cs="Times New Roman"/>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Enlacedelndice">
    <w:name w:val="Enlace del índice"/>
    <w:qFormat/>
  </w:style>
  <w:style w:type="paragraph" w:styleId="Encabezado">
    <w:name w:val="header"/>
    <w:basedOn w:val="Normal"/>
    <w:next w:val="Textoindependiente"/>
    <w:link w:val="EncabezadoCar"/>
    <w:uiPriority w:val="99"/>
    <w:unhideWhenUsed/>
    <w:rsid w:val="00D955B7"/>
    <w:pPr>
      <w:tabs>
        <w:tab w:val="center" w:pos="4252"/>
        <w:tab w:val="right" w:pos="8504"/>
      </w:tabs>
      <w:spacing w:before="0" w:after="0"/>
    </w:pPr>
  </w:style>
  <w:style w:type="paragraph" w:styleId="Textoindependiente">
    <w:name w:val="Body Text"/>
    <w:basedOn w:val="Normal"/>
    <w:pPr>
      <w:spacing w:before="0" w:after="140" w:line="288" w:lineRule="auto"/>
    </w:pPr>
  </w:style>
  <w:style w:type="paragraph" w:styleId="Lista">
    <w:name w:val="List"/>
    <w:basedOn w:val="Textoindependiente"/>
    <w:rPr>
      <w:rFonts w:cs="FreeSans"/>
    </w:rPr>
  </w:style>
  <w:style w:type="paragraph" w:styleId="Epgrafe">
    <w:name w:val="caption"/>
    <w:basedOn w:val="Normal"/>
    <w:next w:val="Normal"/>
    <w:uiPriority w:val="35"/>
    <w:unhideWhenUsed/>
    <w:qFormat/>
    <w:rsid w:val="00AD5E67"/>
    <w:pPr>
      <w:spacing w:before="0" w:after="200"/>
    </w:pPr>
    <w:rPr>
      <w:i/>
      <w:iCs/>
      <w:color w:val="44546A" w:themeColor="text2"/>
      <w:sz w:val="18"/>
      <w:szCs w:val="18"/>
    </w:rPr>
  </w:style>
  <w:style w:type="paragraph" w:customStyle="1" w:styleId="ndice">
    <w:name w:val="Índice"/>
    <w:basedOn w:val="Normal"/>
    <w:qFormat/>
    <w:pPr>
      <w:suppressLineNumbers/>
    </w:pPr>
    <w:rPr>
      <w:rFonts w:cs="FreeSans"/>
    </w:rPr>
  </w:style>
  <w:style w:type="paragraph" w:customStyle="1" w:styleId="Normal1">
    <w:name w:val="Normal1"/>
    <w:qFormat/>
    <w:rsid w:val="00E224D5"/>
    <w:rPr>
      <w:rFonts w:ascii="Times New Roman" w:eastAsia="Times New Roman" w:hAnsi="Times New Roman" w:cs="Times New Roman"/>
      <w:color w:val="000000"/>
      <w:sz w:val="24"/>
      <w:szCs w:val="24"/>
      <w:lang w:eastAsia="es-ES"/>
    </w:rPr>
  </w:style>
  <w:style w:type="paragraph" w:styleId="Ttulo">
    <w:name w:val="Title"/>
    <w:basedOn w:val="Normal"/>
    <w:next w:val="Normal"/>
    <w:link w:val="TtuloCar"/>
    <w:uiPriority w:val="10"/>
    <w:qFormat/>
    <w:rsid w:val="0050076D"/>
    <w:pPr>
      <w:contextualSpacing/>
      <w:jc w:val="center"/>
    </w:pPr>
    <w:rPr>
      <w:rFonts w:eastAsiaTheme="majorEastAsia" w:cstheme="majorBidi"/>
      <w:b/>
      <w:color w:val="00000A"/>
      <w:spacing w:val="-10"/>
      <w:szCs w:val="56"/>
    </w:rPr>
  </w:style>
  <w:style w:type="paragraph" w:styleId="Prrafodelista">
    <w:name w:val="List Paragraph"/>
    <w:basedOn w:val="Normal"/>
    <w:uiPriority w:val="34"/>
    <w:qFormat/>
    <w:rsid w:val="00D71EFA"/>
    <w:pPr>
      <w:ind w:left="720"/>
      <w:contextualSpacing/>
    </w:pPr>
  </w:style>
  <w:style w:type="paragraph" w:styleId="Textocomentario">
    <w:name w:val="annotation text"/>
    <w:basedOn w:val="Normal"/>
    <w:link w:val="TextocomentarioCar"/>
    <w:uiPriority w:val="99"/>
    <w:semiHidden/>
    <w:unhideWhenUsed/>
    <w:qFormat/>
    <w:rsid w:val="00B6676A"/>
    <w:rPr>
      <w:sz w:val="20"/>
      <w:szCs w:val="20"/>
    </w:rPr>
  </w:style>
  <w:style w:type="paragraph" w:styleId="Asuntodelcomentario">
    <w:name w:val="annotation subject"/>
    <w:basedOn w:val="Textocomentario"/>
    <w:link w:val="AsuntodelcomentarioCar"/>
    <w:uiPriority w:val="99"/>
    <w:semiHidden/>
    <w:unhideWhenUsed/>
    <w:qFormat/>
    <w:rsid w:val="00B6676A"/>
    <w:rPr>
      <w:b/>
      <w:bCs/>
    </w:rPr>
  </w:style>
  <w:style w:type="paragraph" w:styleId="Textodeglobo">
    <w:name w:val="Balloon Text"/>
    <w:basedOn w:val="Normal"/>
    <w:link w:val="TextodegloboCar"/>
    <w:uiPriority w:val="99"/>
    <w:semiHidden/>
    <w:unhideWhenUsed/>
    <w:qFormat/>
    <w:rsid w:val="00B6676A"/>
    <w:rPr>
      <w:rFonts w:ascii="Segoe UI" w:hAnsi="Segoe UI" w:cs="Segoe UI"/>
      <w:sz w:val="18"/>
      <w:szCs w:val="18"/>
    </w:rPr>
  </w:style>
  <w:style w:type="paragraph" w:customStyle="1" w:styleId="Default">
    <w:name w:val="Default"/>
    <w:qFormat/>
    <w:rsid w:val="00F50512"/>
    <w:rPr>
      <w:rFonts w:ascii="MV Boli" w:eastAsia="Calibri" w:hAnsi="MV Boli" w:cs="MV Boli"/>
      <w:color w:val="000000"/>
      <w:sz w:val="24"/>
      <w:szCs w:val="24"/>
    </w:rPr>
  </w:style>
  <w:style w:type="paragraph" w:styleId="Piedepgina">
    <w:name w:val="footer"/>
    <w:basedOn w:val="Normal"/>
    <w:link w:val="PiedepginaCar"/>
    <w:uiPriority w:val="99"/>
    <w:unhideWhenUsed/>
    <w:rsid w:val="00D955B7"/>
    <w:pPr>
      <w:tabs>
        <w:tab w:val="center" w:pos="4252"/>
        <w:tab w:val="right" w:pos="8504"/>
      </w:tabs>
      <w:spacing w:before="0" w:after="0"/>
    </w:pPr>
  </w:style>
  <w:style w:type="paragraph" w:styleId="Textonotaalfinal">
    <w:name w:val="endnote text"/>
    <w:basedOn w:val="Normal"/>
    <w:link w:val="TextonotaalfinalCar"/>
    <w:uiPriority w:val="99"/>
    <w:semiHidden/>
    <w:unhideWhenUsed/>
    <w:qFormat/>
    <w:rsid w:val="00A1457E"/>
    <w:pPr>
      <w:spacing w:before="0" w:after="0"/>
    </w:pPr>
    <w:rPr>
      <w:sz w:val="20"/>
      <w:szCs w:val="20"/>
    </w:rPr>
  </w:style>
  <w:style w:type="paragraph" w:styleId="Textonotapie">
    <w:name w:val="footnote text"/>
    <w:basedOn w:val="Normal"/>
    <w:link w:val="TextonotapieCar"/>
    <w:uiPriority w:val="99"/>
    <w:semiHidden/>
    <w:unhideWhenUsed/>
    <w:qFormat/>
    <w:rsid w:val="00A1457E"/>
    <w:pPr>
      <w:spacing w:before="0" w:after="0"/>
      <w:ind w:firstLine="0"/>
    </w:pPr>
    <w:rPr>
      <w:sz w:val="20"/>
      <w:szCs w:val="20"/>
    </w:rPr>
  </w:style>
  <w:style w:type="paragraph" w:styleId="TtulodeTDC">
    <w:name w:val="TOC Heading"/>
    <w:basedOn w:val="Ttulo1"/>
    <w:next w:val="Normal"/>
    <w:uiPriority w:val="39"/>
    <w:unhideWhenUsed/>
    <w:qFormat/>
    <w:rsid w:val="00197998"/>
    <w:pPr>
      <w:spacing w:before="240" w:after="0" w:line="259" w:lineRule="auto"/>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197998"/>
    <w:pPr>
      <w:spacing w:after="100"/>
    </w:pPr>
  </w:style>
  <w:style w:type="paragraph" w:styleId="TDC2">
    <w:name w:val="toc 2"/>
    <w:basedOn w:val="Normal"/>
    <w:next w:val="Normal"/>
    <w:autoRedefine/>
    <w:uiPriority w:val="39"/>
    <w:unhideWhenUsed/>
    <w:rsid w:val="00197998"/>
    <w:pPr>
      <w:spacing w:after="100"/>
      <w:ind w:left="240"/>
    </w:pPr>
  </w:style>
  <w:style w:type="paragraph" w:styleId="TDC3">
    <w:name w:val="toc 3"/>
    <w:basedOn w:val="Normal"/>
    <w:next w:val="Normal"/>
    <w:autoRedefine/>
    <w:uiPriority w:val="39"/>
    <w:unhideWhenUsed/>
    <w:rsid w:val="00867BC6"/>
    <w:pPr>
      <w:spacing w:after="100"/>
      <w:ind w:left="480"/>
    </w:pPr>
  </w:style>
  <w:style w:type="paragraph" w:styleId="Tabladeilustraciones">
    <w:name w:val="table of figures"/>
    <w:basedOn w:val="Normal"/>
    <w:next w:val="Normal"/>
    <w:uiPriority w:val="99"/>
    <w:unhideWhenUsed/>
    <w:qFormat/>
    <w:rsid w:val="00DE1B94"/>
    <w:pPr>
      <w:spacing w:after="0"/>
    </w:pPr>
  </w:style>
  <w:style w:type="table" w:styleId="Tablaconcuadrcula">
    <w:name w:val="Table Grid"/>
    <w:basedOn w:val="Tablanormal"/>
    <w:uiPriority w:val="39"/>
    <w:rsid w:val="00D95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6685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563"/>
    <w:pPr>
      <w:spacing w:before="120" w:after="120" w:line="360" w:lineRule="auto"/>
      <w:ind w:firstLine="709"/>
      <w:jc w:val="both"/>
    </w:pPr>
    <w:rPr>
      <w:rFonts w:ascii="Times New Roman" w:eastAsia="Times New Roman" w:hAnsi="Times New Roman" w:cs="Times New Roman"/>
      <w:color w:val="000000"/>
      <w:sz w:val="24"/>
      <w:szCs w:val="24"/>
      <w:lang w:eastAsia="es-ES"/>
    </w:rPr>
  </w:style>
  <w:style w:type="paragraph" w:styleId="Ttulo1">
    <w:name w:val="heading 1"/>
    <w:basedOn w:val="Encabezado"/>
    <w:link w:val="Ttulo1Car"/>
    <w:uiPriority w:val="9"/>
    <w:qFormat/>
    <w:rsid w:val="003C5C5B"/>
    <w:pPr>
      <w:keepNext/>
      <w:keepLines/>
      <w:pageBreakBefore/>
      <w:widowControl w:val="0"/>
      <w:spacing w:before="160" w:after="160"/>
      <w:jc w:val="left"/>
      <w:outlineLvl w:val="0"/>
    </w:pPr>
    <w:rPr>
      <w:rFonts w:asciiTheme="minorHAnsi" w:eastAsiaTheme="minorHAnsi" w:hAnsiTheme="minorHAnsi" w:cstheme="minorBidi"/>
      <w:b/>
      <w:color w:val="00000A"/>
      <w:sz w:val="28"/>
      <w:szCs w:val="34"/>
      <w:lang w:eastAsia="en-US"/>
    </w:rPr>
  </w:style>
  <w:style w:type="paragraph" w:styleId="Ttulo2">
    <w:name w:val="heading 2"/>
    <w:basedOn w:val="Encabezado"/>
    <w:link w:val="Ttulo2Car"/>
    <w:qFormat/>
    <w:rsid w:val="00F833A9"/>
    <w:pPr>
      <w:keepNext/>
      <w:keepLines/>
      <w:widowControl w:val="0"/>
      <w:spacing w:before="160" w:after="160"/>
      <w:ind w:left="1560" w:hanging="709"/>
      <w:jc w:val="left"/>
      <w:outlineLvl w:val="1"/>
    </w:pPr>
    <w:rPr>
      <w:rFonts w:asciiTheme="minorHAnsi" w:eastAsiaTheme="minorHAnsi" w:hAnsiTheme="minorHAnsi" w:cstheme="minorBidi"/>
      <w:color w:val="00000A"/>
      <w:szCs w:val="28"/>
      <w:lang w:eastAsia="en-US"/>
    </w:rPr>
  </w:style>
  <w:style w:type="paragraph" w:styleId="Ttulo3">
    <w:name w:val="heading 3"/>
    <w:basedOn w:val="Normal"/>
    <w:next w:val="Normal"/>
    <w:link w:val="Ttulo3Car"/>
    <w:autoRedefine/>
    <w:uiPriority w:val="9"/>
    <w:unhideWhenUsed/>
    <w:qFormat/>
    <w:rsid w:val="00F833A9"/>
    <w:pPr>
      <w:keepNext/>
      <w:keepLines/>
      <w:numPr>
        <w:ilvl w:val="5"/>
        <w:numId w:val="1"/>
      </w:numPr>
      <w:spacing w:before="160" w:after="160"/>
      <w:jc w:val="left"/>
      <w:outlineLvl w:val="2"/>
    </w:pPr>
    <w:rPr>
      <w:rFonts w:eastAsiaTheme="majorEastAsia" w:cstheme="majorBidi"/>
      <w:color w:val="00000A"/>
      <w:lang w:val="en-US"/>
    </w:rPr>
  </w:style>
  <w:style w:type="paragraph" w:styleId="Ttulo4">
    <w:name w:val="heading 4"/>
    <w:basedOn w:val="Normal"/>
    <w:next w:val="Normal"/>
    <w:link w:val="Ttulo4Car"/>
    <w:uiPriority w:val="9"/>
    <w:semiHidden/>
    <w:unhideWhenUsed/>
    <w:qFormat/>
    <w:rsid w:val="00444DD6"/>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44DD6"/>
    <w:pPr>
      <w:keepNext/>
      <w:keepLines/>
      <w:spacing w:before="40" w:after="0"/>
      <w:ind w:firstLine="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44DD6"/>
    <w:pPr>
      <w:keepNext/>
      <w:keepLines/>
      <w:spacing w:before="40" w:after="0"/>
      <w:ind w:firstLine="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44DD6"/>
    <w:pPr>
      <w:keepNext/>
      <w:keepLines/>
      <w:spacing w:before="40" w:after="0"/>
      <w:ind w:firstLine="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44DD6"/>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44DD6"/>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3C5C5B"/>
    <w:rPr>
      <w:rFonts w:ascii="Times New Roman" w:eastAsia="Times New Roman" w:hAnsi="Times New Roman" w:cs="Times New Roman"/>
      <w:b/>
      <w:color w:val="000000"/>
      <w:sz w:val="28"/>
      <w:szCs w:val="34"/>
      <w:lang w:eastAsia="es-ES"/>
    </w:rPr>
  </w:style>
  <w:style w:type="character" w:customStyle="1" w:styleId="Ttulo2Car">
    <w:name w:val="Título 2 Car"/>
    <w:basedOn w:val="Fuentedeprrafopredeter"/>
    <w:link w:val="Ttulo2"/>
    <w:qFormat/>
    <w:rsid w:val="00F833A9"/>
    <w:rPr>
      <w:rFonts w:ascii="Times New Roman" w:eastAsia="Times New Roman" w:hAnsi="Times New Roman" w:cs="Times New Roman"/>
      <w:color w:val="000000"/>
      <w:sz w:val="24"/>
      <w:szCs w:val="28"/>
      <w:lang w:eastAsia="es-ES"/>
    </w:rPr>
  </w:style>
  <w:style w:type="character" w:customStyle="1" w:styleId="Ttulo3Car">
    <w:name w:val="Título 3 Car"/>
    <w:basedOn w:val="Fuentedeprrafopredeter"/>
    <w:link w:val="Ttulo3"/>
    <w:uiPriority w:val="9"/>
    <w:qFormat/>
    <w:rsid w:val="00F833A9"/>
    <w:rPr>
      <w:rFonts w:ascii="Times New Roman" w:eastAsiaTheme="majorEastAsia" w:hAnsi="Times New Roman" w:cstheme="majorBidi"/>
      <w:sz w:val="24"/>
      <w:szCs w:val="24"/>
      <w:lang w:val="en-US" w:eastAsia="es-ES"/>
    </w:rPr>
  </w:style>
  <w:style w:type="character" w:customStyle="1" w:styleId="TtuloCar">
    <w:name w:val="Título Car"/>
    <w:basedOn w:val="Fuentedeprrafopredeter"/>
    <w:link w:val="Ttulo"/>
    <w:uiPriority w:val="10"/>
    <w:qFormat/>
    <w:rsid w:val="0050076D"/>
    <w:rPr>
      <w:rFonts w:ascii="Times New Roman" w:eastAsiaTheme="majorEastAsia" w:hAnsi="Times New Roman" w:cstheme="majorBidi"/>
      <w:b/>
      <w:spacing w:val="-10"/>
      <w:sz w:val="24"/>
      <w:szCs w:val="56"/>
      <w:lang w:eastAsia="es-ES"/>
    </w:rPr>
  </w:style>
  <w:style w:type="character" w:customStyle="1" w:styleId="apple-converted-space">
    <w:name w:val="apple-converted-space"/>
    <w:basedOn w:val="Fuentedeprrafopredeter"/>
    <w:qFormat/>
    <w:rsid w:val="002F0EA8"/>
  </w:style>
  <w:style w:type="character" w:customStyle="1" w:styleId="EnlacedeInternet">
    <w:name w:val="Enlace de Internet"/>
    <w:basedOn w:val="Fuentedeprrafopredeter"/>
    <w:uiPriority w:val="99"/>
    <w:unhideWhenUsed/>
    <w:rsid w:val="005E0BE6"/>
    <w:rPr>
      <w:color w:val="0563C1" w:themeColor="hyperlink"/>
      <w:u w:val="single"/>
    </w:rPr>
  </w:style>
  <w:style w:type="character" w:customStyle="1" w:styleId="Mencionar1">
    <w:name w:val="Mencionar1"/>
    <w:basedOn w:val="Fuentedeprrafopredeter"/>
    <w:uiPriority w:val="99"/>
    <w:semiHidden/>
    <w:unhideWhenUsed/>
    <w:qFormat/>
    <w:rsid w:val="005E0BE6"/>
    <w:rPr>
      <w:color w:val="2B579A"/>
      <w:shd w:val="clear" w:color="auto" w:fill="E6E6E6"/>
    </w:rPr>
  </w:style>
  <w:style w:type="character" w:customStyle="1" w:styleId="freebirdformviewerviewitemsitemrequiredasterisk">
    <w:name w:val="freebirdformviewerviewitemsitemrequiredasterisk"/>
    <w:basedOn w:val="Fuentedeprrafopredeter"/>
    <w:qFormat/>
    <w:rsid w:val="00FD14B3"/>
  </w:style>
  <w:style w:type="character" w:customStyle="1" w:styleId="docssharedwiztogglelabeledlabeltext">
    <w:name w:val="docssharedwiztogglelabeledlabeltext"/>
    <w:basedOn w:val="Fuentedeprrafopredeter"/>
    <w:qFormat/>
    <w:rsid w:val="00FD14B3"/>
  </w:style>
  <w:style w:type="character" w:customStyle="1" w:styleId="quantumwizbuttonpaperbuttonlabel">
    <w:name w:val="quantumwizbuttonpaperbuttonlabel"/>
    <w:basedOn w:val="Fuentedeprrafopredeter"/>
    <w:qFormat/>
    <w:rsid w:val="00FD14B3"/>
  </w:style>
  <w:style w:type="character" w:styleId="Refdecomentario">
    <w:name w:val="annotation reference"/>
    <w:basedOn w:val="Fuentedeprrafopredeter"/>
    <w:uiPriority w:val="99"/>
    <w:semiHidden/>
    <w:unhideWhenUsed/>
    <w:qFormat/>
    <w:rsid w:val="00B6676A"/>
    <w:rPr>
      <w:sz w:val="16"/>
      <w:szCs w:val="16"/>
    </w:rPr>
  </w:style>
  <w:style w:type="character" w:customStyle="1" w:styleId="TextocomentarioCar">
    <w:name w:val="Texto comentario Car"/>
    <w:basedOn w:val="Fuentedeprrafopredeter"/>
    <w:link w:val="Textocomentario"/>
    <w:uiPriority w:val="99"/>
    <w:semiHidden/>
    <w:qFormat/>
    <w:rsid w:val="00B6676A"/>
    <w:rPr>
      <w:rFonts w:ascii="Times New Roman" w:eastAsia="Times New Roman" w:hAnsi="Times New Roman" w:cs="Times New Roman"/>
      <w:color w:val="000000"/>
      <w:sz w:val="20"/>
      <w:szCs w:val="20"/>
      <w:lang w:eastAsia="es-ES"/>
    </w:rPr>
  </w:style>
  <w:style w:type="character" w:customStyle="1" w:styleId="AsuntodelcomentarioCar">
    <w:name w:val="Asunto del comentario Car"/>
    <w:basedOn w:val="TextocomentarioCar"/>
    <w:link w:val="Asuntodelcomentario"/>
    <w:uiPriority w:val="99"/>
    <w:semiHidden/>
    <w:qFormat/>
    <w:rsid w:val="00B6676A"/>
    <w:rPr>
      <w:rFonts w:ascii="Times New Roman" w:eastAsia="Times New Roman" w:hAnsi="Times New Roman" w:cs="Times New Roman"/>
      <w:b/>
      <w:bCs/>
      <w:color w:val="000000"/>
      <w:sz w:val="20"/>
      <w:szCs w:val="20"/>
      <w:lang w:eastAsia="es-ES"/>
    </w:rPr>
  </w:style>
  <w:style w:type="character" w:customStyle="1" w:styleId="TextodegloboCar">
    <w:name w:val="Texto de globo Car"/>
    <w:basedOn w:val="Fuentedeprrafopredeter"/>
    <w:link w:val="Textodeglobo"/>
    <w:uiPriority w:val="99"/>
    <w:semiHidden/>
    <w:qFormat/>
    <w:rsid w:val="00B6676A"/>
    <w:rPr>
      <w:rFonts w:ascii="Segoe UI" w:eastAsia="Times New Roman" w:hAnsi="Segoe UI" w:cs="Segoe UI"/>
      <w:color w:val="000000"/>
      <w:sz w:val="18"/>
      <w:szCs w:val="18"/>
      <w:lang w:eastAsia="es-ES"/>
    </w:rPr>
  </w:style>
  <w:style w:type="character" w:customStyle="1" w:styleId="EncabezadoCar">
    <w:name w:val="Encabezado Car"/>
    <w:basedOn w:val="Fuentedeprrafopredeter"/>
    <w:link w:val="Encabezado"/>
    <w:uiPriority w:val="99"/>
    <w:qFormat/>
    <w:rsid w:val="00D955B7"/>
    <w:rPr>
      <w:rFonts w:ascii="Times New Roman" w:eastAsia="Times New Roman" w:hAnsi="Times New Roman" w:cs="Times New Roman"/>
      <w:color w:val="000000"/>
      <w:sz w:val="24"/>
      <w:szCs w:val="24"/>
      <w:lang w:eastAsia="es-ES"/>
    </w:rPr>
  </w:style>
  <w:style w:type="character" w:customStyle="1" w:styleId="PiedepginaCar">
    <w:name w:val="Pie de página Car"/>
    <w:basedOn w:val="Fuentedeprrafopredeter"/>
    <w:link w:val="Piedepgina"/>
    <w:uiPriority w:val="99"/>
    <w:qFormat/>
    <w:rsid w:val="00D955B7"/>
    <w:rPr>
      <w:rFonts w:ascii="Times New Roman" w:eastAsia="Times New Roman" w:hAnsi="Times New Roman" w:cs="Times New Roman"/>
      <w:color w:val="000000"/>
      <w:sz w:val="24"/>
      <w:szCs w:val="24"/>
      <w:lang w:eastAsia="es-ES"/>
    </w:rPr>
  </w:style>
  <w:style w:type="character" w:customStyle="1" w:styleId="TextonotaalfinalCar">
    <w:name w:val="Texto nota al final Car"/>
    <w:basedOn w:val="Fuentedeprrafopredeter"/>
    <w:link w:val="Textonotaalfinal"/>
    <w:uiPriority w:val="99"/>
    <w:semiHidden/>
    <w:qFormat/>
    <w:rsid w:val="00A1457E"/>
    <w:rPr>
      <w:rFonts w:ascii="Times New Roman" w:eastAsia="Times New Roman" w:hAnsi="Times New Roman" w:cs="Times New Roman"/>
      <w:color w:val="000000"/>
      <w:sz w:val="20"/>
      <w:szCs w:val="20"/>
      <w:lang w:eastAsia="es-ES"/>
    </w:rPr>
  </w:style>
  <w:style w:type="character" w:styleId="Refdenotaalfinal">
    <w:name w:val="endnote reference"/>
    <w:basedOn w:val="Fuentedeprrafopredeter"/>
    <w:uiPriority w:val="99"/>
    <w:semiHidden/>
    <w:unhideWhenUsed/>
    <w:qFormat/>
    <w:rsid w:val="00A1457E"/>
    <w:rPr>
      <w:vertAlign w:val="superscript"/>
    </w:rPr>
  </w:style>
  <w:style w:type="character" w:customStyle="1" w:styleId="TextonotapieCar">
    <w:name w:val="Texto nota pie Car"/>
    <w:basedOn w:val="Fuentedeprrafopredeter"/>
    <w:link w:val="Textonotapie"/>
    <w:uiPriority w:val="99"/>
    <w:semiHidden/>
    <w:qFormat/>
    <w:rsid w:val="00A1457E"/>
    <w:rPr>
      <w:rFonts w:ascii="Times New Roman" w:eastAsia="Times New Roman" w:hAnsi="Times New Roman" w:cs="Times New Roman"/>
      <w:color w:val="000000"/>
      <w:sz w:val="20"/>
      <w:szCs w:val="20"/>
      <w:lang w:eastAsia="es-ES"/>
    </w:rPr>
  </w:style>
  <w:style w:type="character" w:styleId="Refdenotaalpie">
    <w:name w:val="footnote reference"/>
    <w:basedOn w:val="Fuentedeprrafopredeter"/>
    <w:uiPriority w:val="99"/>
    <w:semiHidden/>
    <w:unhideWhenUsed/>
    <w:qFormat/>
    <w:rsid w:val="00A1457E"/>
    <w:rPr>
      <w:vertAlign w:val="superscript"/>
    </w:rPr>
  </w:style>
  <w:style w:type="character" w:customStyle="1" w:styleId="Ttulo4Car">
    <w:name w:val="Título 4 Car"/>
    <w:basedOn w:val="Fuentedeprrafopredeter"/>
    <w:link w:val="Ttulo4"/>
    <w:uiPriority w:val="9"/>
    <w:semiHidden/>
    <w:qFormat/>
    <w:rsid w:val="00444DD6"/>
    <w:rPr>
      <w:rFonts w:asciiTheme="majorHAnsi" w:eastAsiaTheme="majorEastAsia" w:hAnsiTheme="majorHAnsi" w:cstheme="majorBidi"/>
      <w:i/>
      <w:iCs/>
      <w:color w:val="2F5496" w:themeColor="accent1" w:themeShade="BF"/>
      <w:sz w:val="24"/>
      <w:szCs w:val="24"/>
      <w:lang w:eastAsia="es-ES"/>
    </w:rPr>
  </w:style>
  <w:style w:type="character" w:customStyle="1" w:styleId="Ttulo5Car">
    <w:name w:val="Título 5 Car"/>
    <w:basedOn w:val="Fuentedeprrafopredeter"/>
    <w:link w:val="Ttulo5"/>
    <w:uiPriority w:val="9"/>
    <w:semiHidden/>
    <w:qFormat/>
    <w:rsid w:val="00444DD6"/>
    <w:rPr>
      <w:rFonts w:asciiTheme="majorHAnsi" w:eastAsiaTheme="majorEastAsia" w:hAnsiTheme="majorHAnsi" w:cstheme="majorBidi"/>
      <w:color w:val="2F5496" w:themeColor="accent1" w:themeShade="BF"/>
      <w:sz w:val="24"/>
      <w:szCs w:val="24"/>
      <w:lang w:eastAsia="es-ES"/>
    </w:rPr>
  </w:style>
  <w:style w:type="character" w:customStyle="1" w:styleId="Ttulo6Car">
    <w:name w:val="Título 6 Car"/>
    <w:basedOn w:val="Fuentedeprrafopredeter"/>
    <w:link w:val="Ttulo6"/>
    <w:uiPriority w:val="9"/>
    <w:semiHidden/>
    <w:qFormat/>
    <w:rsid w:val="00444DD6"/>
    <w:rPr>
      <w:rFonts w:asciiTheme="majorHAnsi" w:eastAsiaTheme="majorEastAsia" w:hAnsiTheme="majorHAnsi" w:cstheme="majorBidi"/>
      <w:color w:val="1F3763" w:themeColor="accent1" w:themeShade="7F"/>
      <w:sz w:val="24"/>
      <w:szCs w:val="24"/>
      <w:lang w:eastAsia="es-ES"/>
    </w:rPr>
  </w:style>
  <w:style w:type="character" w:customStyle="1" w:styleId="Ttulo7Car">
    <w:name w:val="Título 7 Car"/>
    <w:basedOn w:val="Fuentedeprrafopredeter"/>
    <w:link w:val="Ttulo7"/>
    <w:uiPriority w:val="9"/>
    <w:semiHidden/>
    <w:qFormat/>
    <w:rsid w:val="00444DD6"/>
    <w:rPr>
      <w:rFonts w:asciiTheme="majorHAnsi" w:eastAsiaTheme="majorEastAsia" w:hAnsiTheme="majorHAnsi" w:cstheme="majorBidi"/>
      <w:i/>
      <w:iCs/>
      <w:color w:val="1F3763" w:themeColor="accent1" w:themeShade="7F"/>
      <w:sz w:val="24"/>
      <w:szCs w:val="24"/>
      <w:lang w:eastAsia="es-ES"/>
    </w:rPr>
  </w:style>
  <w:style w:type="character" w:customStyle="1" w:styleId="Ttulo8Car">
    <w:name w:val="Título 8 Car"/>
    <w:basedOn w:val="Fuentedeprrafopredeter"/>
    <w:link w:val="Ttulo8"/>
    <w:uiPriority w:val="9"/>
    <w:semiHidden/>
    <w:qFormat/>
    <w:rsid w:val="00444DD6"/>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qFormat/>
    <w:rsid w:val="00444DD6"/>
    <w:rPr>
      <w:rFonts w:asciiTheme="majorHAnsi" w:eastAsiaTheme="majorEastAsia" w:hAnsiTheme="majorHAnsi" w:cstheme="majorBidi"/>
      <w:i/>
      <w:iCs/>
      <w:color w:val="272727" w:themeColor="text1" w:themeTint="D8"/>
      <w:sz w:val="21"/>
      <w:szCs w:val="21"/>
      <w:lang w:eastAsia="es-ES"/>
    </w:rPr>
  </w:style>
  <w:style w:type="character" w:customStyle="1" w:styleId="Mencionar2">
    <w:name w:val="Mencionar2"/>
    <w:basedOn w:val="Fuentedeprrafopredeter"/>
    <w:uiPriority w:val="99"/>
    <w:semiHidden/>
    <w:unhideWhenUsed/>
    <w:qFormat/>
    <w:rsid w:val="001C23AE"/>
    <w:rPr>
      <w:color w:val="2B579A"/>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eastAsia="Times New Roman" w:cs="Times New Roman"/>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Times New Roman" w:cs="Times New Roman"/>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Enlacedelndice">
    <w:name w:val="Enlace del índice"/>
    <w:qFormat/>
  </w:style>
  <w:style w:type="paragraph" w:styleId="Encabezado">
    <w:name w:val="header"/>
    <w:basedOn w:val="Normal"/>
    <w:next w:val="Textoindependiente"/>
    <w:link w:val="EncabezadoCar"/>
    <w:uiPriority w:val="99"/>
    <w:unhideWhenUsed/>
    <w:rsid w:val="00D955B7"/>
    <w:pPr>
      <w:tabs>
        <w:tab w:val="center" w:pos="4252"/>
        <w:tab w:val="right" w:pos="8504"/>
      </w:tabs>
      <w:spacing w:before="0" w:after="0"/>
    </w:pPr>
  </w:style>
  <w:style w:type="paragraph" w:styleId="Textoindependiente">
    <w:name w:val="Body Text"/>
    <w:basedOn w:val="Normal"/>
    <w:pPr>
      <w:spacing w:before="0" w:after="140" w:line="288" w:lineRule="auto"/>
    </w:pPr>
  </w:style>
  <w:style w:type="paragraph" w:styleId="Lista">
    <w:name w:val="List"/>
    <w:basedOn w:val="Textoindependiente"/>
    <w:rPr>
      <w:rFonts w:cs="FreeSans"/>
    </w:rPr>
  </w:style>
  <w:style w:type="paragraph" w:styleId="Epgrafe">
    <w:name w:val="caption"/>
    <w:basedOn w:val="Normal"/>
    <w:next w:val="Normal"/>
    <w:uiPriority w:val="35"/>
    <w:unhideWhenUsed/>
    <w:qFormat/>
    <w:rsid w:val="00AD5E67"/>
    <w:pPr>
      <w:spacing w:before="0" w:after="200"/>
    </w:pPr>
    <w:rPr>
      <w:i/>
      <w:iCs/>
      <w:color w:val="44546A" w:themeColor="text2"/>
      <w:sz w:val="18"/>
      <w:szCs w:val="18"/>
    </w:rPr>
  </w:style>
  <w:style w:type="paragraph" w:customStyle="1" w:styleId="ndice">
    <w:name w:val="Índice"/>
    <w:basedOn w:val="Normal"/>
    <w:qFormat/>
    <w:pPr>
      <w:suppressLineNumbers/>
    </w:pPr>
    <w:rPr>
      <w:rFonts w:cs="FreeSans"/>
    </w:rPr>
  </w:style>
  <w:style w:type="paragraph" w:customStyle="1" w:styleId="Normal1">
    <w:name w:val="Normal1"/>
    <w:qFormat/>
    <w:rsid w:val="00E224D5"/>
    <w:rPr>
      <w:rFonts w:ascii="Times New Roman" w:eastAsia="Times New Roman" w:hAnsi="Times New Roman" w:cs="Times New Roman"/>
      <w:color w:val="000000"/>
      <w:sz w:val="24"/>
      <w:szCs w:val="24"/>
      <w:lang w:eastAsia="es-ES"/>
    </w:rPr>
  </w:style>
  <w:style w:type="paragraph" w:styleId="Ttulo">
    <w:name w:val="Title"/>
    <w:basedOn w:val="Normal"/>
    <w:next w:val="Normal"/>
    <w:link w:val="TtuloCar"/>
    <w:uiPriority w:val="10"/>
    <w:qFormat/>
    <w:rsid w:val="0050076D"/>
    <w:pPr>
      <w:contextualSpacing/>
      <w:jc w:val="center"/>
    </w:pPr>
    <w:rPr>
      <w:rFonts w:eastAsiaTheme="majorEastAsia" w:cstheme="majorBidi"/>
      <w:b/>
      <w:color w:val="00000A"/>
      <w:spacing w:val="-10"/>
      <w:szCs w:val="56"/>
    </w:rPr>
  </w:style>
  <w:style w:type="paragraph" w:styleId="Prrafodelista">
    <w:name w:val="List Paragraph"/>
    <w:basedOn w:val="Normal"/>
    <w:uiPriority w:val="34"/>
    <w:qFormat/>
    <w:rsid w:val="00D71EFA"/>
    <w:pPr>
      <w:ind w:left="720"/>
      <w:contextualSpacing/>
    </w:pPr>
  </w:style>
  <w:style w:type="paragraph" w:styleId="Textocomentario">
    <w:name w:val="annotation text"/>
    <w:basedOn w:val="Normal"/>
    <w:link w:val="TextocomentarioCar"/>
    <w:uiPriority w:val="99"/>
    <w:semiHidden/>
    <w:unhideWhenUsed/>
    <w:qFormat/>
    <w:rsid w:val="00B6676A"/>
    <w:rPr>
      <w:sz w:val="20"/>
      <w:szCs w:val="20"/>
    </w:rPr>
  </w:style>
  <w:style w:type="paragraph" w:styleId="Asuntodelcomentario">
    <w:name w:val="annotation subject"/>
    <w:basedOn w:val="Textocomentario"/>
    <w:link w:val="AsuntodelcomentarioCar"/>
    <w:uiPriority w:val="99"/>
    <w:semiHidden/>
    <w:unhideWhenUsed/>
    <w:qFormat/>
    <w:rsid w:val="00B6676A"/>
    <w:rPr>
      <w:b/>
      <w:bCs/>
    </w:rPr>
  </w:style>
  <w:style w:type="paragraph" w:styleId="Textodeglobo">
    <w:name w:val="Balloon Text"/>
    <w:basedOn w:val="Normal"/>
    <w:link w:val="TextodegloboCar"/>
    <w:uiPriority w:val="99"/>
    <w:semiHidden/>
    <w:unhideWhenUsed/>
    <w:qFormat/>
    <w:rsid w:val="00B6676A"/>
    <w:rPr>
      <w:rFonts w:ascii="Segoe UI" w:hAnsi="Segoe UI" w:cs="Segoe UI"/>
      <w:sz w:val="18"/>
      <w:szCs w:val="18"/>
    </w:rPr>
  </w:style>
  <w:style w:type="paragraph" w:customStyle="1" w:styleId="Default">
    <w:name w:val="Default"/>
    <w:qFormat/>
    <w:rsid w:val="00F50512"/>
    <w:rPr>
      <w:rFonts w:ascii="MV Boli" w:eastAsia="Calibri" w:hAnsi="MV Boli" w:cs="MV Boli"/>
      <w:color w:val="000000"/>
      <w:sz w:val="24"/>
      <w:szCs w:val="24"/>
    </w:rPr>
  </w:style>
  <w:style w:type="paragraph" w:styleId="Piedepgina">
    <w:name w:val="footer"/>
    <w:basedOn w:val="Normal"/>
    <w:link w:val="PiedepginaCar"/>
    <w:uiPriority w:val="99"/>
    <w:unhideWhenUsed/>
    <w:rsid w:val="00D955B7"/>
    <w:pPr>
      <w:tabs>
        <w:tab w:val="center" w:pos="4252"/>
        <w:tab w:val="right" w:pos="8504"/>
      </w:tabs>
      <w:spacing w:before="0" w:after="0"/>
    </w:pPr>
  </w:style>
  <w:style w:type="paragraph" w:styleId="Textonotaalfinal">
    <w:name w:val="endnote text"/>
    <w:basedOn w:val="Normal"/>
    <w:link w:val="TextonotaalfinalCar"/>
    <w:uiPriority w:val="99"/>
    <w:semiHidden/>
    <w:unhideWhenUsed/>
    <w:qFormat/>
    <w:rsid w:val="00A1457E"/>
    <w:pPr>
      <w:spacing w:before="0" w:after="0"/>
    </w:pPr>
    <w:rPr>
      <w:sz w:val="20"/>
      <w:szCs w:val="20"/>
    </w:rPr>
  </w:style>
  <w:style w:type="paragraph" w:styleId="Textonotapie">
    <w:name w:val="footnote text"/>
    <w:basedOn w:val="Normal"/>
    <w:link w:val="TextonotapieCar"/>
    <w:uiPriority w:val="99"/>
    <w:semiHidden/>
    <w:unhideWhenUsed/>
    <w:qFormat/>
    <w:rsid w:val="00A1457E"/>
    <w:pPr>
      <w:spacing w:before="0" w:after="0"/>
      <w:ind w:firstLine="0"/>
    </w:pPr>
    <w:rPr>
      <w:sz w:val="20"/>
      <w:szCs w:val="20"/>
    </w:rPr>
  </w:style>
  <w:style w:type="paragraph" w:styleId="TtulodeTDC">
    <w:name w:val="TOC Heading"/>
    <w:basedOn w:val="Ttulo1"/>
    <w:next w:val="Normal"/>
    <w:uiPriority w:val="39"/>
    <w:unhideWhenUsed/>
    <w:qFormat/>
    <w:rsid w:val="00197998"/>
    <w:pPr>
      <w:spacing w:before="240" w:after="0" w:line="259" w:lineRule="auto"/>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197998"/>
    <w:pPr>
      <w:spacing w:after="100"/>
    </w:pPr>
  </w:style>
  <w:style w:type="paragraph" w:styleId="TDC2">
    <w:name w:val="toc 2"/>
    <w:basedOn w:val="Normal"/>
    <w:next w:val="Normal"/>
    <w:autoRedefine/>
    <w:uiPriority w:val="39"/>
    <w:unhideWhenUsed/>
    <w:rsid w:val="00197998"/>
    <w:pPr>
      <w:spacing w:after="100"/>
      <w:ind w:left="240"/>
    </w:pPr>
  </w:style>
  <w:style w:type="paragraph" w:styleId="TDC3">
    <w:name w:val="toc 3"/>
    <w:basedOn w:val="Normal"/>
    <w:next w:val="Normal"/>
    <w:autoRedefine/>
    <w:uiPriority w:val="39"/>
    <w:unhideWhenUsed/>
    <w:rsid w:val="00867BC6"/>
    <w:pPr>
      <w:spacing w:after="100"/>
      <w:ind w:left="480"/>
    </w:pPr>
  </w:style>
  <w:style w:type="paragraph" w:styleId="Tabladeilustraciones">
    <w:name w:val="table of figures"/>
    <w:basedOn w:val="Normal"/>
    <w:next w:val="Normal"/>
    <w:uiPriority w:val="99"/>
    <w:unhideWhenUsed/>
    <w:qFormat/>
    <w:rsid w:val="00DE1B94"/>
    <w:pPr>
      <w:spacing w:after="0"/>
    </w:pPr>
  </w:style>
  <w:style w:type="table" w:styleId="Tablaconcuadrcula">
    <w:name w:val="Table Grid"/>
    <w:basedOn w:val="Tablanormal"/>
    <w:uiPriority w:val="39"/>
    <w:rsid w:val="00D95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668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www.youtube.com/yt/press/statistics.html" TargetMode="External"/><Relationship Id="rId2" Type="http://schemas.openxmlformats.org/officeDocument/2006/relationships/numbering" Target="numbering.xml"/><Relationship Id="rId16" Type="http://schemas.openxmlformats.org/officeDocument/2006/relationships/hyperlink" Target="mailto:daniel.zapata8@educa.madrid.org"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mailto:marta.fonfreda@educa.madrid.org"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emma.covas@educa.madrid.org" TargetMode="External"/><Relationship Id="rId22" Type="http://schemas.openxmlformats.org/officeDocument/2006/relationships/image" Target="media/image7.png"/><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20300-B8AF-4E9F-9319-394D3F2A9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24</Pages>
  <Words>1906</Words>
  <Characters>10489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dc:creator>
  <cp:lastModifiedBy>Nausicaa</cp:lastModifiedBy>
  <cp:revision>7</cp:revision>
  <dcterms:created xsi:type="dcterms:W3CDTF">2022-11-06T17:58:00Z</dcterms:created>
  <dcterms:modified xsi:type="dcterms:W3CDTF">2022-11-09T18:37:00Z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